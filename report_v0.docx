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93" w:type="dxa"/>
        <w:tblInd w:w="0" w:type="dxa"/>
        <w:tblBorders>
          <w:bottom w:val="none" w:sz="0" w:space="0" w:color="auto"/>
          <w:insideH w:val="none" w:sz="0" w:space="0" w:color="auto"/>
          <w:insideV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10093"/>
      </w:tblGrid>
      <w:tr w:rsidR="00F63756" w:rsidRPr="008344E7" w:rsidTr="00F974F7">
        <w:trPr>
          <w:cnfStyle w:val="100000000000" w:firstRow="1" w:lastRow="0" w:firstColumn="0" w:lastColumn="0" w:oddVBand="0" w:evenVBand="0" w:oddHBand="0" w:evenHBand="0" w:firstRowFirstColumn="0" w:firstRowLastColumn="0" w:lastRowFirstColumn="0" w:lastRowLastColumn="0"/>
          <w:trHeight w:hRule="exact" w:val="6634"/>
        </w:trPr>
        <w:tc>
          <w:tcPr>
            <w:tcW w:w="10093" w:type="dxa"/>
            <w:shd w:val="clear" w:color="auto" w:fill="auto"/>
            <w:tcMar>
              <w:left w:w="510" w:type="dxa"/>
              <w:right w:w="510" w:type="dxa"/>
            </w:tcMar>
          </w:tcPr>
          <w:p w:rsidR="00F63756" w:rsidRPr="008344E7" w:rsidRDefault="00885A4A" w:rsidP="00F63756">
            <w:pPr>
              <w:pStyle w:val="TitelseiteTitel"/>
              <w:rPr>
                <w:b w:val="0"/>
                <w:lang w:val="en-US"/>
              </w:rPr>
            </w:pPr>
            <w:bookmarkStart w:id="0" w:name="_GoBack"/>
            <w:bookmarkEnd w:id="0"/>
            <w:r w:rsidRPr="008344E7">
              <w:rPr>
                <w:b w:val="0"/>
                <w:lang w:val="en-US"/>
              </w:rPr>
              <w:t>Team Report</w:t>
            </w:r>
          </w:p>
          <w:p w:rsidR="00F63756" w:rsidRPr="008344E7" w:rsidRDefault="00885A4A" w:rsidP="00F63756">
            <w:pPr>
              <w:pStyle w:val="TitelseiteUntertitel"/>
              <w:rPr>
                <w:b w:val="0"/>
                <w:lang w:val="en-US"/>
              </w:rPr>
            </w:pPr>
            <w:r w:rsidRPr="008344E7">
              <w:rPr>
                <w:b w:val="0"/>
                <w:lang w:val="en-US"/>
              </w:rPr>
              <w:t xml:space="preserve">Living History - </w:t>
            </w:r>
            <w:r w:rsidR="00EA416A" w:rsidRPr="008344E7">
              <w:rPr>
                <w:b w:val="0"/>
                <w:lang w:val="en-US"/>
              </w:rPr>
              <w:t>A Mobile App to explore preserved historic buildings and locations in the city of Zurich</w:t>
            </w:r>
          </w:p>
          <w:p w:rsidR="00F63756" w:rsidRPr="008344E7" w:rsidRDefault="00F63756" w:rsidP="00F63756">
            <w:pPr>
              <w:pStyle w:val="TitelseiteUntertitel"/>
              <w:rPr>
                <w:b w:val="0"/>
                <w:lang w:val="en-US"/>
              </w:rPr>
            </w:pPr>
          </w:p>
          <w:p w:rsidR="00F63756" w:rsidRPr="008344E7" w:rsidRDefault="00F63756" w:rsidP="00F63756">
            <w:pPr>
              <w:pStyle w:val="TitelseiteUntertitel"/>
              <w:rPr>
                <w:b w:val="0"/>
                <w:lang w:val="en-US"/>
              </w:rPr>
            </w:pPr>
          </w:p>
          <w:p w:rsidR="00F63756" w:rsidRPr="008344E7" w:rsidRDefault="00F63756" w:rsidP="00F63756">
            <w:pPr>
              <w:pStyle w:val="TitelseiteUntertitel"/>
              <w:rPr>
                <w:b w:val="0"/>
                <w:lang w:val="en-US"/>
              </w:rPr>
            </w:pPr>
          </w:p>
          <w:p w:rsidR="00F2653D" w:rsidRPr="008344E7" w:rsidRDefault="00F2653D" w:rsidP="00F63756">
            <w:pPr>
              <w:pStyle w:val="TitelseiteUntertitel"/>
              <w:rPr>
                <w:b w:val="0"/>
                <w:lang w:val="en-US"/>
              </w:rPr>
            </w:pPr>
          </w:p>
          <w:p w:rsidR="00F63756" w:rsidRPr="008344E7" w:rsidRDefault="00F63756" w:rsidP="00F63756">
            <w:pPr>
              <w:pStyle w:val="TitelseiteUntertitel"/>
              <w:rPr>
                <w:b w:val="0"/>
                <w:lang w:val="en-US"/>
              </w:rPr>
            </w:pPr>
          </w:p>
          <w:p w:rsidR="00F63756" w:rsidRPr="008344E7" w:rsidRDefault="00FA514B" w:rsidP="00F63756">
            <w:pPr>
              <w:pStyle w:val="FormatvorlageTitelseiteAutorFett"/>
              <w:rPr>
                <w:b/>
                <w:lang w:val="en-US"/>
              </w:rPr>
            </w:pPr>
            <w:r w:rsidRPr="008344E7">
              <w:rPr>
                <w:b/>
                <w:lang w:val="en-US"/>
              </w:rPr>
              <w:t>Authors</w:t>
            </w:r>
            <w:r w:rsidR="00F63756" w:rsidRPr="008344E7">
              <w:rPr>
                <w:b/>
                <w:lang w:val="en-US"/>
              </w:rPr>
              <w:t>:</w:t>
            </w:r>
          </w:p>
          <w:p w:rsidR="000B0859" w:rsidRPr="008344E7" w:rsidRDefault="000B0859" w:rsidP="000B0859">
            <w:pPr>
              <w:pStyle w:val="TitelseiteAutor"/>
              <w:rPr>
                <w:b w:val="0"/>
                <w:lang w:val="en-US"/>
              </w:rPr>
            </w:pPr>
            <w:r w:rsidRPr="008344E7">
              <w:rPr>
                <w:b w:val="0"/>
                <w:lang w:val="en-US"/>
              </w:rPr>
              <w:t>Julia Burgermeister</w:t>
            </w:r>
          </w:p>
          <w:p w:rsidR="000B0859" w:rsidRPr="008344E7" w:rsidRDefault="000B0859" w:rsidP="000B0859">
            <w:pPr>
              <w:pStyle w:val="TitelseiteAutor"/>
              <w:rPr>
                <w:b w:val="0"/>
                <w:lang w:val="en-US"/>
              </w:rPr>
            </w:pPr>
            <w:r w:rsidRPr="008344E7">
              <w:rPr>
                <w:b w:val="0"/>
                <w:lang w:val="en-US"/>
              </w:rPr>
              <w:t>Charalampos Gkonos</w:t>
            </w:r>
          </w:p>
          <w:p w:rsidR="000B0859" w:rsidRPr="008344E7" w:rsidRDefault="000B0859" w:rsidP="00FA514B">
            <w:pPr>
              <w:pStyle w:val="TitelseiteAutor"/>
              <w:rPr>
                <w:b w:val="0"/>
                <w:lang w:val="en-US"/>
              </w:rPr>
            </w:pPr>
            <w:r w:rsidRPr="008344E7">
              <w:rPr>
                <w:b w:val="0"/>
                <w:lang w:val="en-US"/>
              </w:rPr>
              <w:t>Rebecca Ilehag</w:t>
            </w:r>
          </w:p>
          <w:p w:rsidR="00FA514B" w:rsidRPr="008344E7" w:rsidRDefault="00FA514B" w:rsidP="00FA514B">
            <w:pPr>
              <w:pStyle w:val="TitelseiteAutor"/>
              <w:rPr>
                <w:b w:val="0"/>
                <w:lang w:val="en-US"/>
              </w:rPr>
            </w:pPr>
          </w:p>
          <w:p w:rsidR="00F63756" w:rsidRPr="008344E7" w:rsidRDefault="00CC781D" w:rsidP="00FA514B">
            <w:pPr>
              <w:pStyle w:val="TitelseiteAutor"/>
              <w:rPr>
                <w:noProof/>
                <w:lang w:val="en-US" w:eastAsia="de-CH"/>
              </w:rPr>
            </w:pPr>
            <w:r w:rsidRPr="008344E7">
              <w:rPr>
                <w:b w:val="0"/>
                <w:lang w:val="en-US"/>
              </w:rPr>
              <w:t>December 2015</w:t>
            </w:r>
          </w:p>
        </w:tc>
      </w:tr>
      <w:tr w:rsidR="00F63756" w:rsidRPr="008344E7" w:rsidTr="00F974F7">
        <w:trPr>
          <w:trHeight w:hRule="exact" w:val="7569"/>
        </w:trPr>
        <w:tc>
          <w:tcPr>
            <w:tcW w:w="10093" w:type="dxa"/>
            <w:shd w:val="clear" w:color="auto" w:fill="auto"/>
            <w:vAlign w:val="bottom"/>
          </w:tcPr>
          <w:p w:rsidR="00F63756" w:rsidRPr="008344E7" w:rsidRDefault="00885A4A" w:rsidP="00F63756">
            <w:pPr>
              <w:pStyle w:val="Bereich"/>
              <w:rPr>
                <w:lang w:val="en-US"/>
              </w:rPr>
            </w:pPr>
            <w:r w:rsidRPr="008344E7">
              <w:rPr>
                <w:lang w:val="en-US"/>
              </w:rPr>
              <w:t>Institute of Cartography and Geoinformation</w:t>
            </w:r>
          </w:p>
        </w:tc>
      </w:tr>
    </w:tbl>
    <w:sdt>
      <w:sdtPr>
        <w:rPr>
          <w:rFonts w:ascii="Arial" w:eastAsiaTheme="minorHAnsi" w:hAnsi="Arial" w:cs="Times New Roman"/>
          <w:b w:val="0"/>
          <w:bCs w:val="0"/>
          <w:color w:val="auto"/>
          <w:sz w:val="20"/>
          <w:szCs w:val="21"/>
          <w:lang w:val="en-US" w:eastAsia="en-US"/>
        </w:rPr>
        <w:id w:val="2024897005"/>
        <w:docPartObj>
          <w:docPartGallery w:val="Table of Contents"/>
          <w:docPartUnique/>
        </w:docPartObj>
      </w:sdtPr>
      <w:sdtEndPr/>
      <w:sdtContent>
        <w:p w:rsidR="006C7971" w:rsidRPr="008344E7" w:rsidRDefault="00FA514B" w:rsidP="003B213A">
          <w:pPr>
            <w:pStyle w:val="TOCHeading"/>
            <w:rPr>
              <w:color w:val="1269B0" w:themeColor="accent1"/>
              <w:lang w:val="en-US"/>
            </w:rPr>
          </w:pPr>
          <w:r w:rsidRPr="008344E7">
            <w:rPr>
              <w:color w:val="1269B0" w:themeColor="accent1"/>
              <w:lang w:val="en-US"/>
            </w:rPr>
            <w:t>Content</w:t>
          </w:r>
        </w:p>
        <w:p w:rsidR="005F3875" w:rsidRDefault="006C7971">
          <w:pPr>
            <w:pStyle w:val="TOC1"/>
            <w:rPr>
              <w:ins w:id="1" w:author="Gkonos  Charalampos" w:date="2015-12-14T16:42:00Z"/>
              <w:rFonts w:asciiTheme="minorHAnsi" w:eastAsiaTheme="minorEastAsia" w:hAnsiTheme="minorHAnsi" w:cstheme="minorBidi"/>
              <w:b w:val="0"/>
              <w:noProof/>
              <w:sz w:val="22"/>
              <w:szCs w:val="22"/>
              <w:lang w:val="en-US"/>
            </w:rPr>
          </w:pPr>
          <w:r w:rsidRPr="008344E7">
            <w:rPr>
              <w:lang w:val="en-US"/>
            </w:rPr>
            <w:fldChar w:fldCharType="begin"/>
          </w:r>
          <w:r w:rsidRPr="008344E7">
            <w:rPr>
              <w:lang w:val="en-US"/>
            </w:rPr>
            <w:instrText xml:space="preserve"> TOC \o "1-3" \h \z \u </w:instrText>
          </w:r>
          <w:r w:rsidRPr="008344E7">
            <w:rPr>
              <w:lang w:val="en-US"/>
            </w:rPr>
            <w:fldChar w:fldCharType="separate"/>
          </w:r>
          <w:ins w:id="2" w:author="Gkonos  Charalampos" w:date="2015-12-14T16:42:00Z">
            <w:r w:rsidR="005F3875" w:rsidRPr="0044309F">
              <w:rPr>
                <w:rStyle w:val="Hyperlink"/>
                <w:noProof/>
              </w:rPr>
              <w:fldChar w:fldCharType="begin"/>
            </w:r>
            <w:r w:rsidR="005F3875" w:rsidRPr="0044309F">
              <w:rPr>
                <w:rStyle w:val="Hyperlink"/>
                <w:noProof/>
              </w:rPr>
              <w:instrText xml:space="preserve"> </w:instrText>
            </w:r>
            <w:r w:rsidR="005F3875">
              <w:rPr>
                <w:noProof/>
              </w:rPr>
              <w:instrText>HYPERLINK \l "_Toc437874659"</w:instrText>
            </w:r>
            <w:r w:rsidR="005F3875" w:rsidRPr="0044309F">
              <w:rPr>
                <w:rStyle w:val="Hyperlink"/>
                <w:noProof/>
              </w:rPr>
              <w:instrText xml:space="preserve"> </w:instrText>
            </w:r>
            <w:r w:rsidR="005F3875" w:rsidRPr="0044309F">
              <w:rPr>
                <w:rStyle w:val="Hyperlink"/>
                <w:noProof/>
              </w:rPr>
              <w:fldChar w:fldCharType="separate"/>
            </w:r>
            <w:r w:rsidR="005F3875" w:rsidRPr="0044309F">
              <w:rPr>
                <w:rStyle w:val="Hyperlink"/>
                <w:noProof/>
                <w:lang w:val="en-US"/>
              </w:rPr>
              <w:t>1</w:t>
            </w:r>
            <w:r w:rsidR="005F3875">
              <w:rPr>
                <w:rFonts w:asciiTheme="minorHAnsi" w:eastAsiaTheme="minorEastAsia" w:hAnsiTheme="minorHAnsi" w:cstheme="minorBidi"/>
                <w:b w:val="0"/>
                <w:noProof/>
                <w:sz w:val="22"/>
                <w:szCs w:val="22"/>
                <w:lang w:val="en-US"/>
              </w:rPr>
              <w:tab/>
            </w:r>
            <w:r w:rsidR="005F3875" w:rsidRPr="0044309F">
              <w:rPr>
                <w:rStyle w:val="Hyperlink"/>
                <w:noProof/>
                <w:lang w:val="en-US"/>
              </w:rPr>
              <w:t>Idea and Goals</w:t>
            </w:r>
            <w:r w:rsidR="005F3875">
              <w:rPr>
                <w:noProof/>
                <w:webHidden/>
              </w:rPr>
              <w:tab/>
            </w:r>
            <w:r w:rsidR="005F3875">
              <w:rPr>
                <w:noProof/>
                <w:webHidden/>
              </w:rPr>
              <w:fldChar w:fldCharType="begin"/>
            </w:r>
            <w:r w:rsidR="005F3875">
              <w:rPr>
                <w:noProof/>
                <w:webHidden/>
              </w:rPr>
              <w:instrText xml:space="preserve"> PAGEREF _Toc437874659 \h </w:instrText>
            </w:r>
          </w:ins>
          <w:r w:rsidR="005F3875">
            <w:rPr>
              <w:noProof/>
              <w:webHidden/>
            </w:rPr>
          </w:r>
          <w:r w:rsidR="005F3875">
            <w:rPr>
              <w:noProof/>
              <w:webHidden/>
            </w:rPr>
            <w:fldChar w:fldCharType="separate"/>
          </w:r>
          <w:ins w:id="3" w:author="Gkonos  Charalampos" w:date="2015-12-14T16:42:00Z">
            <w:r w:rsidR="005F3875">
              <w:rPr>
                <w:noProof/>
                <w:webHidden/>
              </w:rPr>
              <w:t>3</w:t>
            </w:r>
            <w:r w:rsidR="005F3875">
              <w:rPr>
                <w:noProof/>
                <w:webHidden/>
              </w:rPr>
              <w:fldChar w:fldCharType="end"/>
            </w:r>
            <w:r w:rsidR="005F3875" w:rsidRPr="0044309F">
              <w:rPr>
                <w:rStyle w:val="Hyperlink"/>
                <w:noProof/>
              </w:rPr>
              <w:fldChar w:fldCharType="end"/>
            </w:r>
          </w:ins>
        </w:p>
        <w:p w:rsidR="005F3875" w:rsidRDefault="005F3875">
          <w:pPr>
            <w:pStyle w:val="TOC2"/>
            <w:rPr>
              <w:ins w:id="4" w:author="Gkonos  Charalampos" w:date="2015-12-14T16:42:00Z"/>
              <w:rFonts w:asciiTheme="minorHAnsi" w:eastAsiaTheme="minorEastAsia" w:hAnsiTheme="minorHAnsi" w:cstheme="minorBidi"/>
              <w:noProof/>
              <w:sz w:val="22"/>
              <w:szCs w:val="22"/>
              <w:lang w:val="en-US"/>
            </w:rPr>
          </w:pPr>
          <w:ins w:id="5"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"_Toc437874661"</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1.1</w:t>
            </w:r>
            <w:r>
              <w:rPr>
                <w:rFonts w:asciiTheme="minorHAnsi" w:eastAsiaTheme="minorEastAsia" w:hAnsiTheme="minorHAnsi" w:cstheme="minorBidi"/>
                <w:noProof/>
                <w:sz w:val="22"/>
                <w:szCs w:val="22"/>
                <w:lang w:val="en-US"/>
              </w:rPr>
              <w:tab/>
            </w:r>
            <w:r w:rsidRPr="0044309F">
              <w:rPr>
                <w:rStyle w:val="Hyperlink"/>
                <w:noProof/>
                <w:lang w:val="en-US"/>
              </w:rPr>
              <w:t>Theme of the Application</w:t>
            </w:r>
            <w:r>
              <w:rPr>
                <w:noProof/>
                <w:webHidden/>
              </w:rPr>
              <w:tab/>
            </w:r>
            <w:r>
              <w:rPr>
                <w:noProof/>
                <w:webHidden/>
              </w:rPr>
              <w:fldChar w:fldCharType="begin"/>
            </w:r>
            <w:r>
              <w:rPr>
                <w:noProof/>
                <w:webHidden/>
              </w:rPr>
              <w:instrText xml:space="preserve"> PAGEREF _Toc437874661 \h </w:instrText>
            </w:r>
          </w:ins>
          <w:r>
            <w:rPr>
              <w:noProof/>
              <w:webHidden/>
            </w:rPr>
          </w:r>
          <w:r>
            <w:rPr>
              <w:noProof/>
              <w:webHidden/>
            </w:rPr>
            <w:fldChar w:fldCharType="separate"/>
          </w:r>
          <w:ins w:id="6" w:author="Gkonos  Charalampos" w:date="2015-12-14T16:42:00Z">
            <w:r>
              <w:rPr>
                <w:noProof/>
                <w:webHidden/>
              </w:rPr>
              <w:t>3</w:t>
            </w:r>
            <w:r>
              <w:rPr>
                <w:noProof/>
                <w:webHidden/>
              </w:rPr>
              <w:fldChar w:fldCharType="end"/>
            </w:r>
            <w:r w:rsidRPr="0044309F">
              <w:rPr>
                <w:rStyle w:val="Hyperlink"/>
                <w:noProof/>
              </w:rPr>
              <w:fldChar w:fldCharType="end"/>
            </w:r>
          </w:ins>
        </w:p>
        <w:p w:rsidR="005F3875" w:rsidRDefault="005F3875">
          <w:pPr>
            <w:pStyle w:val="TOC2"/>
            <w:rPr>
              <w:ins w:id="7" w:author="Gkonos  Charalampos" w:date="2015-12-14T16:42:00Z"/>
              <w:rFonts w:asciiTheme="minorHAnsi" w:eastAsiaTheme="minorEastAsia" w:hAnsiTheme="minorHAnsi" w:cstheme="minorBidi"/>
              <w:noProof/>
              <w:sz w:val="22"/>
              <w:szCs w:val="22"/>
              <w:lang w:val="en-US"/>
            </w:rPr>
          </w:pPr>
          <w:ins w:id="8"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"_Toc437874662"</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1.2</w:t>
            </w:r>
            <w:r>
              <w:rPr>
                <w:rFonts w:asciiTheme="minorHAnsi" w:eastAsiaTheme="minorEastAsia" w:hAnsiTheme="minorHAnsi" w:cstheme="minorBidi"/>
                <w:noProof/>
                <w:sz w:val="22"/>
                <w:szCs w:val="22"/>
                <w:lang w:val="en-US"/>
              </w:rPr>
              <w:tab/>
            </w:r>
            <w:r w:rsidRPr="0044309F">
              <w:rPr>
                <w:rStyle w:val="Hyperlink"/>
                <w:noProof/>
                <w:lang w:val="en-US"/>
              </w:rPr>
              <w:t>Vision and Project-Goals</w:t>
            </w:r>
            <w:r>
              <w:rPr>
                <w:noProof/>
                <w:webHidden/>
              </w:rPr>
              <w:tab/>
            </w:r>
            <w:r>
              <w:rPr>
                <w:noProof/>
                <w:webHidden/>
              </w:rPr>
              <w:fldChar w:fldCharType="begin"/>
            </w:r>
            <w:r>
              <w:rPr>
                <w:noProof/>
                <w:webHidden/>
              </w:rPr>
              <w:instrText xml:space="preserve"> PAGEREF _Toc437874662 \h </w:instrText>
            </w:r>
          </w:ins>
          <w:r>
            <w:rPr>
              <w:noProof/>
              <w:webHidden/>
            </w:rPr>
          </w:r>
          <w:r>
            <w:rPr>
              <w:noProof/>
              <w:webHidden/>
            </w:rPr>
            <w:fldChar w:fldCharType="separate"/>
          </w:r>
          <w:ins w:id="9" w:author="Gkonos  Charalampos" w:date="2015-12-14T16:42:00Z">
            <w:r>
              <w:rPr>
                <w:noProof/>
                <w:webHidden/>
              </w:rPr>
              <w:t>3</w:t>
            </w:r>
            <w:r>
              <w:rPr>
                <w:noProof/>
                <w:webHidden/>
              </w:rPr>
              <w:fldChar w:fldCharType="end"/>
            </w:r>
            <w:r w:rsidRPr="0044309F">
              <w:rPr>
                <w:rStyle w:val="Hyperlink"/>
                <w:noProof/>
              </w:rPr>
              <w:fldChar w:fldCharType="end"/>
            </w:r>
          </w:ins>
        </w:p>
        <w:p w:rsidR="005F3875" w:rsidRDefault="005F3875">
          <w:pPr>
            <w:pStyle w:val="TOC1"/>
            <w:rPr>
              <w:ins w:id="10" w:author="Gkonos  Charalampos" w:date="2015-12-14T16:42:00Z"/>
              <w:rFonts w:asciiTheme="minorHAnsi" w:eastAsiaTheme="minorEastAsia" w:hAnsiTheme="minorHAnsi" w:cstheme="minorBidi"/>
              <w:b w:val="0"/>
              <w:noProof/>
              <w:sz w:val="22"/>
              <w:szCs w:val="22"/>
              <w:lang w:val="en-US"/>
            </w:rPr>
          </w:pPr>
          <w:ins w:id="11"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"_Toc437874664"</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2</w:t>
            </w:r>
            <w:r>
              <w:rPr>
                <w:rFonts w:asciiTheme="minorHAnsi" w:eastAsiaTheme="minorEastAsia" w:hAnsiTheme="minorHAnsi" w:cstheme="minorBidi"/>
                <w:b w:val="0"/>
                <w:noProof/>
                <w:sz w:val="22"/>
                <w:szCs w:val="22"/>
                <w:lang w:val="en-US"/>
              </w:rPr>
              <w:tab/>
            </w:r>
            <w:r w:rsidRPr="0044309F">
              <w:rPr>
                <w:rStyle w:val="Hyperlink"/>
                <w:noProof/>
                <w:lang w:val="en-US"/>
              </w:rPr>
              <w:t>Planning and Organization</w:t>
            </w:r>
            <w:r>
              <w:rPr>
                <w:noProof/>
                <w:webHidden/>
              </w:rPr>
              <w:tab/>
            </w:r>
            <w:r>
              <w:rPr>
                <w:noProof/>
                <w:webHidden/>
              </w:rPr>
              <w:fldChar w:fldCharType="begin"/>
            </w:r>
            <w:r>
              <w:rPr>
                <w:noProof/>
                <w:webHidden/>
              </w:rPr>
              <w:instrText xml:space="preserve"> PAGEREF _Toc437874664 \h </w:instrText>
            </w:r>
          </w:ins>
          <w:r>
            <w:rPr>
              <w:noProof/>
              <w:webHidden/>
            </w:rPr>
          </w:r>
          <w:r>
            <w:rPr>
              <w:noProof/>
              <w:webHidden/>
            </w:rPr>
            <w:fldChar w:fldCharType="separate"/>
          </w:r>
          <w:ins w:id="12" w:author="Gkonos  Charalampos" w:date="2015-12-14T16:42:00Z">
            <w:r>
              <w:rPr>
                <w:noProof/>
                <w:webHidden/>
              </w:rPr>
              <w:t>4</w:t>
            </w:r>
            <w:r>
              <w:rPr>
                <w:noProof/>
                <w:webHidden/>
              </w:rPr>
              <w:fldChar w:fldCharType="end"/>
            </w:r>
            <w:r w:rsidRPr="0044309F">
              <w:rPr>
                <w:rStyle w:val="Hyperlink"/>
                <w:noProof/>
              </w:rPr>
              <w:fldChar w:fldCharType="end"/>
            </w:r>
          </w:ins>
        </w:p>
        <w:p w:rsidR="005F3875" w:rsidRDefault="005F3875">
          <w:pPr>
            <w:pStyle w:val="TOC2"/>
            <w:rPr>
              <w:ins w:id="13" w:author="Gkonos  Charalampos" w:date="2015-12-14T16:42:00Z"/>
              <w:rFonts w:asciiTheme="minorHAnsi" w:eastAsiaTheme="minorEastAsia" w:hAnsiTheme="minorHAnsi" w:cstheme="minorBidi"/>
              <w:noProof/>
              <w:sz w:val="22"/>
              <w:szCs w:val="22"/>
              <w:lang w:val="en-US"/>
            </w:rPr>
          </w:pPr>
          <w:ins w:id="14"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"_Toc437874665"</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2.1</w:t>
            </w:r>
            <w:r>
              <w:rPr>
                <w:rFonts w:asciiTheme="minorHAnsi" w:eastAsiaTheme="minorEastAsia" w:hAnsiTheme="minorHAnsi" w:cstheme="minorBidi"/>
                <w:noProof/>
                <w:sz w:val="22"/>
                <w:szCs w:val="22"/>
                <w:lang w:val="en-US"/>
              </w:rPr>
              <w:tab/>
            </w:r>
            <w:r w:rsidRPr="0044309F">
              <w:rPr>
                <w:rStyle w:val="Hyperlink"/>
                <w:noProof/>
                <w:lang w:val="en-US"/>
              </w:rPr>
              <w:t>Schedule</w:t>
            </w:r>
            <w:r>
              <w:rPr>
                <w:noProof/>
                <w:webHidden/>
              </w:rPr>
              <w:tab/>
            </w:r>
            <w:r>
              <w:rPr>
                <w:noProof/>
                <w:webHidden/>
              </w:rPr>
              <w:fldChar w:fldCharType="begin"/>
            </w:r>
            <w:r>
              <w:rPr>
                <w:noProof/>
                <w:webHidden/>
              </w:rPr>
              <w:instrText xml:space="preserve"> PAGEREF _Toc437874665 \h </w:instrText>
            </w:r>
          </w:ins>
          <w:r>
            <w:rPr>
              <w:noProof/>
              <w:webHidden/>
            </w:rPr>
          </w:r>
          <w:r>
            <w:rPr>
              <w:noProof/>
              <w:webHidden/>
            </w:rPr>
            <w:fldChar w:fldCharType="separate"/>
          </w:r>
          <w:ins w:id="15" w:author="Gkonos  Charalampos" w:date="2015-12-14T16:42:00Z">
            <w:r>
              <w:rPr>
                <w:noProof/>
                <w:webHidden/>
              </w:rPr>
              <w:t>4</w:t>
            </w:r>
            <w:r>
              <w:rPr>
                <w:noProof/>
                <w:webHidden/>
              </w:rPr>
              <w:fldChar w:fldCharType="end"/>
            </w:r>
            <w:r w:rsidRPr="0044309F">
              <w:rPr>
                <w:rStyle w:val="Hyperlink"/>
                <w:noProof/>
              </w:rPr>
              <w:fldChar w:fldCharType="end"/>
            </w:r>
          </w:ins>
        </w:p>
        <w:p w:rsidR="005F3875" w:rsidRDefault="005F3875">
          <w:pPr>
            <w:pStyle w:val="TOC2"/>
            <w:rPr>
              <w:ins w:id="16" w:author="Gkonos  Charalampos" w:date="2015-12-14T16:42:00Z"/>
              <w:rFonts w:asciiTheme="minorHAnsi" w:eastAsiaTheme="minorEastAsia" w:hAnsiTheme="minorHAnsi" w:cstheme="minorBidi"/>
              <w:noProof/>
              <w:sz w:val="22"/>
              <w:szCs w:val="22"/>
              <w:lang w:val="en-US"/>
            </w:rPr>
          </w:pPr>
          <w:ins w:id="17"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"_Toc437874666"</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2.2</w:t>
            </w:r>
            <w:r>
              <w:rPr>
                <w:rFonts w:asciiTheme="minorHAnsi" w:eastAsiaTheme="minorEastAsia" w:hAnsiTheme="minorHAnsi" w:cstheme="minorBidi"/>
                <w:noProof/>
                <w:sz w:val="22"/>
                <w:szCs w:val="22"/>
                <w:lang w:val="en-US"/>
              </w:rPr>
              <w:tab/>
            </w:r>
            <w:r w:rsidRPr="0044309F">
              <w:rPr>
                <w:rStyle w:val="Hyperlink"/>
                <w:noProof/>
                <w:lang w:val="en-US"/>
              </w:rPr>
              <w:t>Responsibilities</w:t>
            </w:r>
            <w:r>
              <w:rPr>
                <w:noProof/>
                <w:webHidden/>
              </w:rPr>
              <w:tab/>
            </w:r>
            <w:r>
              <w:rPr>
                <w:noProof/>
                <w:webHidden/>
              </w:rPr>
              <w:fldChar w:fldCharType="begin"/>
            </w:r>
            <w:r>
              <w:rPr>
                <w:noProof/>
                <w:webHidden/>
              </w:rPr>
              <w:instrText xml:space="preserve"> PAGEREF _Toc437874666 \h </w:instrText>
            </w:r>
          </w:ins>
          <w:r>
            <w:rPr>
              <w:noProof/>
              <w:webHidden/>
            </w:rPr>
          </w:r>
          <w:r>
            <w:rPr>
              <w:noProof/>
              <w:webHidden/>
            </w:rPr>
            <w:fldChar w:fldCharType="separate"/>
          </w:r>
          <w:ins w:id="18" w:author="Gkonos  Charalampos" w:date="2015-12-14T16:42:00Z">
            <w:r>
              <w:rPr>
                <w:noProof/>
                <w:webHidden/>
              </w:rPr>
              <w:t>5</w:t>
            </w:r>
            <w:r>
              <w:rPr>
                <w:noProof/>
                <w:webHidden/>
              </w:rPr>
              <w:fldChar w:fldCharType="end"/>
            </w:r>
            <w:r w:rsidRPr="0044309F">
              <w:rPr>
                <w:rStyle w:val="Hyperlink"/>
                <w:noProof/>
              </w:rPr>
              <w:fldChar w:fldCharType="end"/>
            </w:r>
          </w:ins>
        </w:p>
        <w:p w:rsidR="005F3875" w:rsidRDefault="005F3875">
          <w:pPr>
            <w:pStyle w:val="TOC1"/>
            <w:rPr>
              <w:ins w:id="19" w:author="Gkonos  Charalampos" w:date="2015-12-14T16:42:00Z"/>
              <w:rFonts w:asciiTheme="minorHAnsi" w:eastAsiaTheme="minorEastAsia" w:hAnsiTheme="minorHAnsi" w:cstheme="minorBidi"/>
              <w:b w:val="0"/>
              <w:noProof/>
              <w:sz w:val="22"/>
              <w:szCs w:val="22"/>
              <w:lang w:val="en-US"/>
            </w:rPr>
          </w:pPr>
          <w:ins w:id="20"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"_Toc437874669"</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3</w:t>
            </w:r>
            <w:r>
              <w:rPr>
                <w:rFonts w:asciiTheme="minorHAnsi" w:eastAsiaTheme="minorEastAsia" w:hAnsiTheme="minorHAnsi" w:cstheme="minorBidi"/>
                <w:b w:val="0"/>
                <w:noProof/>
                <w:sz w:val="22"/>
                <w:szCs w:val="22"/>
                <w:lang w:val="en-US"/>
              </w:rPr>
              <w:tab/>
            </w:r>
            <w:r w:rsidRPr="0044309F">
              <w:rPr>
                <w:rStyle w:val="Hyperlink"/>
                <w:noProof/>
                <w:lang w:val="en-US"/>
              </w:rPr>
              <w:t>Data</w:t>
            </w:r>
            <w:r>
              <w:rPr>
                <w:noProof/>
                <w:webHidden/>
              </w:rPr>
              <w:tab/>
            </w:r>
            <w:r>
              <w:rPr>
                <w:noProof/>
                <w:webHidden/>
              </w:rPr>
              <w:fldChar w:fldCharType="begin"/>
            </w:r>
            <w:r>
              <w:rPr>
                <w:noProof/>
                <w:webHidden/>
              </w:rPr>
              <w:instrText xml:space="preserve"> PAGEREF _Toc437874669 \h </w:instrText>
            </w:r>
          </w:ins>
          <w:r>
            <w:rPr>
              <w:noProof/>
              <w:webHidden/>
            </w:rPr>
          </w:r>
          <w:r>
            <w:rPr>
              <w:noProof/>
              <w:webHidden/>
            </w:rPr>
            <w:fldChar w:fldCharType="separate"/>
          </w:r>
          <w:ins w:id="21" w:author="Gkonos  Charalampos" w:date="2015-12-14T16:42:00Z">
            <w:r>
              <w:rPr>
                <w:noProof/>
                <w:webHidden/>
              </w:rPr>
              <w:t>6</w:t>
            </w:r>
            <w:r>
              <w:rPr>
                <w:noProof/>
                <w:webHidden/>
              </w:rPr>
              <w:fldChar w:fldCharType="end"/>
            </w:r>
            <w:r w:rsidRPr="0044309F">
              <w:rPr>
                <w:rStyle w:val="Hyperlink"/>
                <w:noProof/>
              </w:rPr>
              <w:fldChar w:fldCharType="end"/>
            </w:r>
          </w:ins>
        </w:p>
        <w:p w:rsidR="005F3875" w:rsidRDefault="005F3875">
          <w:pPr>
            <w:pStyle w:val="TOC2"/>
            <w:rPr>
              <w:ins w:id="22" w:author="Gkonos  Charalampos" w:date="2015-12-14T16:42:00Z"/>
              <w:rFonts w:asciiTheme="minorHAnsi" w:eastAsiaTheme="minorEastAsia" w:hAnsiTheme="minorHAnsi" w:cstheme="minorBidi"/>
              <w:noProof/>
              <w:sz w:val="22"/>
              <w:szCs w:val="22"/>
              <w:lang w:val="en-US"/>
            </w:rPr>
          </w:pPr>
          <w:ins w:id="23"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"_Toc437874670"</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3.1</w:t>
            </w:r>
            <w:r>
              <w:rPr>
                <w:rFonts w:asciiTheme="minorHAnsi" w:eastAsiaTheme="minorEastAsia" w:hAnsiTheme="minorHAnsi" w:cstheme="minorBidi"/>
                <w:noProof/>
                <w:sz w:val="22"/>
                <w:szCs w:val="22"/>
                <w:lang w:val="en-US"/>
              </w:rPr>
              <w:tab/>
            </w:r>
            <w:r w:rsidRPr="0044309F">
              <w:rPr>
                <w:rStyle w:val="Hyperlink"/>
                <w:noProof/>
                <w:lang w:val="en-US"/>
              </w:rPr>
              <w:t>Open Data Zürich</w:t>
            </w:r>
            <w:r>
              <w:rPr>
                <w:noProof/>
                <w:webHidden/>
              </w:rPr>
              <w:tab/>
            </w:r>
            <w:r>
              <w:rPr>
                <w:noProof/>
                <w:webHidden/>
              </w:rPr>
              <w:fldChar w:fldCharType="begin"/>
            </w:r>
            <w:r>
              <w:rPr>
                <w:noProof/>
                <w:webHidden/>
              </w:rPr>
              <w:instrText xml:space="preserve"> PAGEREF _Toc437874670 \h </w:instrText>
            </w:r>
          </w:ins>
          <w:r>
            <w:rPr>
              <w:noProof/>
              <w:webHidden/>
            </w:rPr>
          </w:r>
          <w:r>
            <w:rPr>
              <w:noProof/>
              <w:webHidden/>
            </w:rPr>
            <w:fldChar w:fldCharType="separate"/>
          </w:r>
          <w:ins w:id="24" w:author="Gkonos  Charalampos" w:date="2015-12-14T16:42:00Z">
            <w:r>
              <w:rPr>
                <w:noProof/>
                <w:webHidden/>
              </w:rPr>
              <w:t>6</w:t>
            </w:r>
            <w:r>
              <w:rPr>
                <w:noProof/>
                <w:webHidden/>
              </w:rPr>
              <w:fldChar w:fldCharType="end"/>
            </w:r>
            <w:r w:rsidRPr="0044309F">
              <w:rPr>
                <w:rStyle w:val="Hyperlink"/>
                <w:noProof/>
              </w:rPr>
              <w:fldChar w:fldCharType="end"/>
            </w:r>
          </w:ins>
        </w:p>
        <w:p w:rsidR="005F3875" w:rsidRDefault="005F3875">
          <w:pPr>
            <w:pStyle w:val="TOC3"/>
            <w:rPr>
              <w:ins w:id="25" w:author="Gkonos  Charalampos" w:date="2015-12-14T16:42:00Z"/>
              <w:rFonts w:asciiTheme="minorHAnsi" w:eastAsiaTheme="minorEastAsia" w:hAnsiTheme="minorHAnsi" w:cstheme="minorBidi"/>
              <w:noProof/>
              <w:sz w:val="22"/>
              <w:szCs w:val="22"/>
              <w:lang w:val="en-US"/>
            </w:rPr>
          </w:pPr>
          <w:ins w:id="26"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"_Toc437874671"</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3.1.1</w:t>
            </w:r>
            <w:r>
              <w:rPr>
                <w:rFonts w:asciiTheme="minorHAnsi" w:eastAsiaTheme="minorEastAsia" w:hAnsiTheme="minorHAnsi" w:cstheme="minorBidi"/>
                <w:noProof/>
                <w:sz w:val="22"/>
                <w:szCs w:val="22"/>
                <w:lang w:val="en-US"/>
              </w:rPr>
              <w:tab/>
            </w:r>
            <w:r w:rsidRPr="0044309F">
              <w:rPr>
                <w:rStyle w:val="Hyperlink"/>
                <w:noProof/>
                <w:lang w:val="en-US"/>
              </w:rPr>
              <w:t>Historic Point and Polygon data</w:t>
            </w:r>
            <w:r>
              <w:rPr>
                <w:noProof/>
                <w:webHidden/>
              </w:rPr>
              <w:tab/>
            </w:r>
            <w:r>
              <w:rPr>
                <w:noProof/>
                <w:webHidden/>
              </w:rPr>
              <w:fldChar w:fldCharType="begin"/>
            </w:r>
            <w:r>
              <w:rPr>
                <w:noProof/>
                <w:webHidden/>
              </w:rPr>
              <w:instrText xml:space="preserve"> PAGEREF _Toc437874671 \h </w:instrText>
            </w:r>
          </w:ins>
          <w:r>
            <w:rPr>
              <w:noProof/>
              <w:webHidden/>
            </w:rPr>
          </w:r>
          <w:r>
            <w:rPr>
              <w:noProof/>
              <w:webHidden/>
            </w:rPr>
            <w:fldChar w:fldCharType="separate"/>
          </w:r>
          <w:ins w:id="27" w:author="Gkonos  Charalampos" w:date="2015-12-14T16:42:00Z">
            <w:r>
              <w:rPr>
                <w:noProof/>
                <w:webHidden/>
              </w:rPr>
              <w:t>6</w:t>
            </w:r>
            <w:r>
              <w:rPr>
                <w:noProof/>
                <w:webHidden/>
              </w:rPr>
              <w:fldChar w:fldCharType="end"/>
            </w:r>
            <w:r w:rsidRPr="0044309F">
              <w:rPr>
                <w:rStyle w:val="Hyperlink"/>
                <w:noProof/>
              </w:rPr>
              <w:fldChar w:fldCharType="end"/>
            </w:r>
          </w:ins>
        </w:p>
        <w:p w:rsidR="005F3875" w:rsidRDefault="005F3875">
          <w:pPr>
            <w:pStyle w:val="TOC3"/>
            <w:rPr>
              <w:ins w:id="28" w:author="Gkonos  Charalampos" w:date="2015-12-14T16:42:00Z"/>
              <w:rFonts w:asciiTheme="minorHAnsi" w:eastAsiaTheme="minorEastAsia" w:hAnsiTheme="minorHAnsi" w:cstheme="minorBidi"/>
              <w:noProof/>
              <w:sz w:val="22"/>
              <w:szCs w:val="22"/>
              <w:lang w:val="en-US"/>
            </w:rPr>
          </w:pPr>
          <w:ins w:id="29"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"_Toc437874672"</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3.1.2</w:t>
            </w:r>
            <w:r>
              <w:rPr>
                <w:rFonts w:asciiTheme="minorHAnsi" w:eastAsiaTheme="minorEastAsia" w:hAnsiTheme="minorHAnsi" w:cstheme="minorBidi"/>
                <w:noProof/>
                <w:sz w:val="22"/>
                <w:szCs w:val="22"/>
                <w:lang w:val="en-US"/>
              </w:rPr>
              <w:tab/>
            </w:r>
            <w:r w:rsidRPr="0044309F">
              <w:rPr>
                <w:rStyle w:val="Hyperlink"/>
                <w:noProof/>
                <w:lang w:val="en-US"/>
              </w:rPr>
              <w:t>Historic Base maps</w:t>
            </w:r>
            <w:r>
              <w:rPr>
                <w:noProof/>
                <w:webHidden/>
              </w:rPr>
              <w:tab/>
            </w:r>
            <w:r>
              <w:rPr>
                <w:noProof/>
                <w:webHidden/>
              </w:rPr>
              <w:fldChar w:fldCharType="begin"/>
            </w:r>
            <w:r>
              <w:rPr>
                <w:noProof/>
                <w:webHidden/>
              </w:rPr>
              <w:instrText xml:space="preserve"> PAGEREF _Toc437874672 \h </w:instrText>
            </w:r>
          </w:ins>
          <w:r>
            <w:rPr>
              <w:noProof/>
              <w:webHidden/>
            </w:rPr>
          </w:r>
          <w:r>
            <w:rPr>
              <w:noProof/>
              <w:webHidden/>
            </w:rPr>
            <w:fldChar w:fldCharType="separate"/>
          </w:r>
          <w:ins w:id="30" w:author="Gkonos  Charalampos" w:date="2015-12-14T16:42:00Z">
            <w:r>
              <w:rPr>
                <w:noProof/>
                <w:webHidden/>
              </w:rPr>
              <w:t>6</w:t>
            </w:r>
            <w:r>
              <w:rPr>
                <w:noProof/>
                <w:webHidden/>
              </w:rPr>
              <w:fldChar w:fldCharType="end"/>
            </w:r>
            <w:r w:rsidRPr="0044309F">
              <w:rPr>
                <w:rStyle w:val="Hyperlink"/>
                <w:noProof/>
              </w:rPr>
              <w:fldChar w:fldCharType="end"/>
            </w:r>
          </w:ins>
        </w:p>
        <w:p w:rsidR="005F3875" w:rsidRDefault="005F3875">
          <w:pPr>
            <w:pStyle w:val="TOC2"/>
            <w:rPr>
              <w:ins w:id="31" w:author="Gkonos  Charalampos" w:date="2015-12-14T16:42:00Z"/>
              <w:rFonts w:asciiTheme="minorHAnsi" w:eastAsiaTheme="minorEastAsia" w:hAnsiTheme="minorHAnsi" w:cstheme="minorBidi"/>
              <w:noProof/>
              <w:sz w:val="22"/>
              <w:szCs w:val="22"/>
              <w:lang w:val="en-US"/>
            </w:rPr>
          </w:pPr>
          <w:ins w:id="32"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"_Toc437874673"</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3.2</w:t>
            </w:r>
            <w:r>
              <w:rPr>
                <w:rFonts w:asciiTheme="minorHAnsi" w:eastAsiaTheme="minorEastAsia" w:hAnsiTheme="minorHAnsi" w:cstheme="minorBidi"/>
                <w:noProof/>
                <w:sz w:val="22"/>
                <w:szCs w:val="22"/>
                <w:lang w:val="en-US"/>
              </w:rPr>
              <w:tab/>
            </w:r>
            <w:r w:rsidRPr="0044309F">
              <w:rPr>
                <w:rStyle w:val="Hyperlink"/>
                <w:noProof/>
                <w:lang w:val="en-US"/>
              </w:rPr>
              <w:t>Other data</w:t>
            </w:r>
            <w:r>
              <w:rPr>
                <w:noProof/>
                <w:webHidden/>
              </w:rPr>
              <w:tab/>
            </w:r>
            <w:r>
              <w:rPr>
                <w:noProof/>
                <w:webHidden/>
              </w:rPr>
              <w:fldChar w:fldCharType="begin"/>
            </w:r>
            <w:r>
              <w:rPr>
                <w:noProof/>
                <w:webHidden/>
              </w:rPr>
              <w:instrText xml:space="preserve"> PAGEREF _Toc437874673 \h </w:instrText>
            </w:r>
          </w:ins>
          <w:r>
            <w:rPr>
              <w:noProof/>
              <w:webHidden/>
            </w:rPr>
          </w:r>
          <w:r>
            <w:rPr>
              <w:noProof/>
              <w:webHidden/>
            </w:rPr>
            <w:fldChar w:fldCharType="separate"/>
          </w:r>
          <w:ins w:id="33" w:author="Gkonos  Charalampos" w:date="2015-12-14T16:42:00Z">
            <w:r>
              <w:rPr>
                <w:noProof/>
                <w:webHidden/>
              </w:rPr>
              <w:t>6</w:t>
            </w:r>
            <w:r>
              <w:rPr>
                <w:noProof/>
                <w:webHidden/>
              </w:rPr>
              <w:fldChar w:fldCharType="end"/>
            </w:r>
            <w:r w:rsidRPr="0044309F">
              <w:rPr>
                <w:rStyle w:val="Hyperlink"/>
                <w:noProof/>
              </w:rPr>
              <w:fldChar w:fldCharType="end"/>
            </w:r>
          </w:ins>
        </w:p>
        <w:p w:rsidR="005F3875" w:rsidRDefault="005F3875">
          <w:pPr>
            <w:pStyle w:val="TOC3"/>
            <w:rPr>
              <w:ins w:id="34" w:author="Gkonos  Charalampos" w:date="2015-12-14T16:42:00Z"/>
              <w:rFonts w:asciiTheme="minorHAnsi" w:eastAsiaTheme="minorEastAsia" w:hAnsiTheme="minorHAnsi" w:cstheme="minorBidi"/>
              <w:noProof/>
              <w:sz w:val="22"/>
              <w:szCs w:val="22"/>
              <w:lang w:val="en-US"/>
            </w:rPr>
          </w:pPr>
          <w:ins w:id="35"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"_Toc437874674"</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3.2.1</w:t>
            </w:r>
            <w:r>
              <w:rPr>
                <w:rFonts w:asciiTheme="minorHAnsi" w:eastAsiaTheme="minorEastAsia" w:hAnsiTheme="minorHAnsi" w:cstheme="minorBidi"/>
                <w:noProof/>
                <w:sz w:val="22"/>
                <w:szCs w:val="22"/>
                <w:lang w:val="en-US"/>
              </w:rPr>
              <w:tab/>
            </w:r>
            <w:r w:rsidRPr="0044309F">
              <w:rPr>
                <w:rStyle w:val="Hyperlink"/>
                <w:noProof/>
                <w:lang w:val="en-US"/>
              </w:rPr>
              <w:t>Tour Geometry and Information</w:t>
            </w:r>
            <w:r>
              <w:rPr>
                <w:noProof/>
                <w:webHidden/>
              </w:rPr>
              <w:tab/>
            </w:r>
            <w:r>
              <w:rPr>
                <w:noProof/>
                <w:webHidden/>
              </w:rPr>
              <w:fldChar w:fldCharType="begin"/>
            </w:r>
            <w:r>
              <w:rPr>
                <w:noProof/>
                <w:webHidden/>
              </w:rPr>
              <w:instrText xml:space="preserve"> PAGEREF _Toc437874674 \h </w:instrText>
            </w:r>
          </w:ins>
          <w:r>
            <w:rPr>
              <w:noProof/>
              <w:webHidden/>
            </w:rPr>
          </w:r>
          <w:r>
            <w:rPr>
              <w:noProof/>
              <w:webHidden/>
            </w:rPr>
            <w:fldChar w:fldCharType="separate"/>
          </w:r>
          <w:ins w:id="36" w:author="Gkonos  Charalampos" w:date="2015-12-14T16:42:00Z">
            <w:r>
              <w:rPr>
                <w:noProof/>
                <w:webHidden/>
              </w:rPr>
              <w:t>6</w:t>
            </w:r>
            <w:r>
              <w:rPr>
                <w:noProof/>
                <w:webHidden/>
              </w:rPr>
              <w:fldChar w:fldCharType="end"/>
            </w:r>
            <w:r w:rsidRPr="0044309F">
              <w:rPr>
                <w:rStyle w:val="Hyperlink"/>
                <w:noProof/>
              </w:rPr>
              <w:fldChar w:fldCharType="end"/>
            </w:r>
          </w:ins>
        </w:p>
        <w:p w:rsidR="005F3875" w:rsidRDefault="005F3875">
          <w:pPr>
            <w:pStyle w:val="TOC1"/>
            <w:rPr>
              <w:ins w:id="37" w:author="Gkonos  Charalampos" w:date="2015-12-14T16:42:00Z"/>
              <w:rFonts w:asciiTheme="minorHAnsi" w:eastAsiaTheme="minorEastAsia" w:hAnsiTheme="minorHAnsi" w:cstheme="minorBidi"/>
              <w:b w:val="0"/>
              <w:noProof/>
              <w:sz w:val="22"/>
              <w:szCs w:val="22"/>
              <w:lang w:val="en-US"/>
            </w:rPr>
          </w:pPr>
          <w:ins w:id="38"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"_Toc437874675"</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4</w:t>
            </w:r>
            <w:r>
              <w:rPr>
                <w:rFonts w:asciiTheme="minorHAnsi" w:eastAsiaTheme="minorEastAsia" w:hAnsiTheme="minorHAnsi" w:cstheme="minorBidi"/>
                <w:b w:val="0"/>
                <w:noProof/>
                <w:sz w:val="22"/>
                <w:szCs w:val="22"/>
                <w:lang w:val="en-US"/>
              </w:rPr>
              <w:tab/>
            </w:r>
            <w:r w:rsidRPr="0044309F">
              <w:rPr>
                <w:rStyle w:val="Hyperlink"/>
                <w:noProof/>
                <w:lang w:val="en-US"/>
              </w:rPr>
              <w:t>Application</w:t>
            </w:r>
            <w:r>
              <w:rPr>
                <w:noProof/>
                <w:webHidden/>
              </w:rPr>
              <w:tab/>
            </w:r>
            <w:r>
              <w:rPr>
                <w:noProof/>
                <w:webHidden/>
              </w:rPr>
              <w:fldChar w:fldCharType="begin"/>
            </w:r>
            <w:r>
              <w:rPr>
                <w:noProof/>
                <w:webHidden/>
              </w:rPr>
              <w:instrText xml:space="preserve"> PAGEREF _Toc437874675 \h </w:instrText>
            </w:r>
          </w:ins>
          <w:r>
            <w:rPr>
              <w:noProof/>
              <w:webHidden/>
            </w:rPr>
          </w:r>
          <w:r>
            <w:rPr>
              <w:noProof/>
              <w:webHidden/>
            </w:rPr>
            <w:fldChar w:fldCharType="separate"/>
          </w:r>
          <w:ins w:id="39" w:author="Gkonos  Charalampos" w:date="2015-12-14T16:42:00Z">
            <w:r>
              <w:rPr>
                <w:noProof/>
                <w:webHidden/>
              </w:rPr>
              <w:t>6</w:t>
            </w:r>
            <w:r>
              <w:rPr>
                <w:noProof/>
                <w:webHidden/>
              </w:rPr>
              <w:fldChar w:fldCharType="end"/>
            </w:r>
            <w:r w:rsidRPr="0044309F">
              <w:rPr>
                <w:rStyle w:val="Hyperlink"/>
                <w:noProof/>
              </w:rPr>
              <w:fldChar w:fldCharType="end"/>
            </w:r>
          </w:ins>
        </w:p>
        <w:p w:rsidR="005F3875" w:rsidRDefault="005F3875">
          <w:pPr>
            <w:pStyle w:val="TOC2"/>
            <w:rPr>
              <w:ins w:id="40" w:author="Gkonos  Charalampos" w:date="2015-12-14T16:42:00Z"/>
              <w:rFonts w:asciiTheme="minorHAnsi" w:eastAsiaTheme="minorEastAsia" w:hAnsiTheme="minorHAnsi" w:cstheme="minorBidi"/>
              <w:noProof/>
              <w:sz w:val="22"/>
              <w:szCs w:val="22"/>
              <w:lang w:val="en-US"/>
            </w:rPr>
          </w:pPr>
          <w:ins w:id="41"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"_Toc437874676"</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4.1</w:t>
            </w:r>
            <w:r>
              <w:rPr>
                <w:rFonts w:asciiTheme="minorHAnsi" w:eastAsiaTheme="minorEastAsia" w:hAnsiTheme="minorHAnsi" w:cstheme="minorBidi"/>
                <w:noProof/>
                <w:sz w:val="22"/>
                <w:szCs w:val="22"/>
                <w:lang w:val="en-US"/>
              </w:rPr>
              <w:tab/>
            </w:r>
            <w:r w:rsidRPr="0044309F">
              <w:rPr>
                <w:rStyle w:val="Hyperlink"/>
                <w:noProof/>
                <w:lang w:val="en-US"/>
              </w:rPr>
              <w:t>Functionality</w:t>
            </w:r>
            <w:r>
              <w:rPr>
                <w:noProof/>
                <w:webHidden/>
              </w:rPr>
              <w:tab/>
            </w:r>
            <w:r>
              <w:rPr>
                <w:noProof/>
                <w:webHidden/>
              </w:rPr>
              <w:fldChar w:fldCharType="begin"/>
            </w:r>
            <w:r>
              <w:rPr>
                <w:noProof/>
                <w:webHidden/>
              </w:rPr>
              <w:instrText xml:space="preserve"> PAGEREF _Toc437874676 \h </w:instrText>
            </w:r>
          </w:ins>
          <w:r>
            <w:rPr>
              <w:noProof/>
              <w:webHidden/>
            </w:rPr>
          </w:r>
          <w:r>
            <w:rPr>
              <w:noProof/>
              <w:webHidden/>
            </w:rPr>
            <w:fldChar w:fldCharType="separate"/>
          </w:r>
          <w:ins w:id="42" w:author="Gkonos  Charalampos" w:date="2015-12-14T16:42:00Z">
            <w:r>
              <w:rPr>
                <w:noProof/>
                <w:webHidden/>
              </w:rPr>
              <w:t>6</w:t>
            </w:r>
            <w:r>
              <w:rPr>
                <w:noProof/>
                <w:webHidden/>
              </w:rPr>
              <w:fldChar w:fldCharType="end"/>
            </w:r>
            <w:r w:rsidRPr="0044309F">
              <w:rPr>
                <w:rStyle w:val="Hyperlink"/>
                <w:noProof/>
              </w:rPr>
              <w:fldChar w:fldCharType="end"/>
            </w:r>
          </w:ins>
        </w:p>
        <w:p w:rsidR="005F3875" w:rsidRDefault="005F3875">
          <w:pPr>
            <w:pStyle w:val="TOC2"/>
            <w:rPr>
              <w:ins w:id="43" w:author="Gkonos  Charalampos" w:date="2015-12-14T16:42:00Z"/>
              <w:rFonts w:asciiTheme="minorHAnsi" w:eastAsiaTheme="minorEastAsia" w:hAnsiTheme="minorHAnsi" w:cstheme="minorBidi"/>
              <w:noProof/>
              <w:sz w:val="22"/>
              <w:szCs w:val="22"/>
              <w:lang w:val="en-US"/>
            </w:rPr>
          </w:pPr>
          <w:ins w:id="44"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"_Toc437874677"</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4.2</w:t>
            </w:r>
            <w:r>
              <w:rPr>
                <w:rFonts w:asciiTheme="minorHAnsi" w:eastAsiaTheme="minorEastAsia" w:hAnsiTheme="minorHAnsi" w:cstheme="minorBidi"/>
                <w:noProof/>
                <w:sz w:val="22"/>
                <w:szCs w:val="22"/>
                <w:lang w:val="en-US"/>
              </w:rPr>
              <w:tab/>
            </w:r>
            <w:r w:rsidRPr="0044309F">
              <w:rPr>
                <w:rStyle w:val="Hyperlink"/>
                <w:noProof/>
                <w:lang w:val="en-US"/>
              </w:rPr>
              <w:t>Implementation</w:t>
            </w:r>
            <w:r>
              <w:rPr>
                <w:noProof/>
                <w:webHidden/>
              </w:rPr>
              <w:tab/>
            </w:r>
            <w:r>
              <w:rPr>
                <w:noProof/>
                <w:webHidden/>
              </w:rPr>
              <w:fldChar w:fldCharType="begin"/>
            </w:r>
            <w:r>
              <w:rPr>
                <w:noProof/>
                <w:webHidden/>
              </w:rPr>
              <w:instrText xml:space="preserve"> PAGEREF _Toc437874677 \h </w:instrText>
            </w:r>
          </w:ins>
          <w:r>
            <w:rPr>
              <w:noProof/>
              <w:webHidden/>
            </w:rPr>
          </w:r>
          <w:r>
            <w:rPr>
              <w:noProof/>
              <w:webHidden/>
            </w:rPr>
            <w:fldChar w:fldCharType="separate"/>
          </w:r>
          <w:ins w:id="45" w:author="Gkonos  Charalampos" w:date="2015-12-14T16:42:00Z">
            <w:r>
              <w:rPr>
                <w:noProof/>
                <w:webHidden/>
              </w:rPr>
              <w:t>7</w:t>
            </w:r>
            <w:r>
              <w:rPr>
                <w:noProof/>
                <w:webHidden/>
              </w:rPr>
              <w:fldChar w:fldCharType="end"/>
            </w:r>
            <w:r w:rsidRPr="0044309F">
              <w:rPr>
                <w:rStyle w:val="Hyperlink"/>
                <w:noProof/>
              </w:rPr>
              <w:fldChar w:fldCharType="end"/>
            </w:r>
          </w:ins>
        </w:p>
        <w:p w:rsidR="005F3875" w:rsidRDefault="005F3875">
          <w:pPr>
            <w:pStyle w:val="TOC3"/>
            <w:rPr>
              <w:ins w:id="46" w:author="Gkonos  Charalampos" w:date="2015-12-14T16:42:00Z"/>
              <w:rFonts w:asciiTheme="minorHAnsi" w:eastAsiaTheme="minorEastAsia" w:hAnsiTheme="minorHAnsi" w:cstheme="minorBidi"/>
              <w:noProof/>
              <w:sz w:val="22"/>
              <w:szCs w:val="22"/>
              <w:lang w:val="en-US"/>
            </w:rPr>
          </w:pPr>
          <w:ins w:id="47"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"_Toc437874678"</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4.2.1</w:t>
            </w:r>
            <w:r>
              <w:rPr>
                <w:rFonts w:asciiTheme="minorHAnsi" w:eastAsiaTheme="minorEastAsia" w:hAnsiTheme="minorHAnsi" w:cstheme="minorBidi"/>
                <w:noProof/>
                <w:sz w:val="22"/>
                <w:szCs w:val="22"/>
                <w:lang w:val="en-US"/>
              </w:rPr>
              <w:tab/>
            </w:r>
            <w:r w:rsidRPr="0044309F">
              <w:rPr>
                <w:rStyle w:val="Hyperlink"/>
                <w:noProof/>
                <w:lang w:val="en-US"/>
              </w:rPr>
              <w:t>Creating the Map View and adding the Base maps and Layers</w:t>
            </w:r>
            <w:r>
              <w:rPr>
                <w:noProof/>
                <w:webHidden/>
              </w:rPr>
              <w:tab/>
            </w:r>
            <w:r>
              <w:rPr>
                <w:noProof/>
                <w:webHidden/>
              </w:rPr>
              <w:fldChar w:fldCharType="begin"/>
            </w:r>
            <w:r>
              <w:rPr>
                <w:noProof/>
                <w:webHidden/>
              </w:rPr>
              <w:instrText xml:space="preserve"> PAGEREF _Toc437874678 \h </w:instrText>
            </w:r>
          </w:ins>
          <w:r>
            <w:rPr>
              <w:noProof/>
              <w:webHidden/>
            </w:rPr>
          </w:r>
          <w:r>
            <w:rPr>
              <w:noProof/>
              <w:webHidden/>
            </w:rPr>
            <w:fldChar w:fldCharType="separate"/>
          </w:r>
          <w:ins w:id="48" w:author="Gkonos  Charalampos" w:date="2015-12-14T16:42:00Z">
            <w:r>
              <w:rPr>
                <w:noProof/>
                <w:webHidden/>
              </w:rPr>
              <w:t>7</w:t>
            </w:r>
            <w:r>
              <w:rPr>
                <w:noProof/>
                <w:webHidden/>
              </w:rPr>
              <w:fldChar w:fldCharType="end"/>
            </w:r>
            <w:r w:rsidRPr="0044309F">
              <w:rPr>
                <w:rStyle w:val="Hyperlink"/>
                <w:noProof/>
              </w:rPr>
              <w:fldChar w:fldCharType="end"/>
            </w:r>
          </w:ins>
        </w:p>
        <w:p w:rsidR="005F3875" w:rsidRDefault="005F3875">
          <w:pPr>
            <w:pStyle w:val="TOC3"/>
            <w:rPr>
              <w:ins w:id="49" w:author="Gkonos  Charalampos" w:date="2015-12-14T16:42:00Z"/>
              <w:rFonts w:asciiTheme="minorHAnsi" w:eastAsiaTheme="minorEastAsia" w:hAnsiTheme="minorHAnsi" w:cstheme="minorBidi"/>
              <w:noProof/>
              <w:sz w:val="22"/>
              <w:szCs w:val="22"/>
              <w:lang w:val="en-US"/>
            </w:rPr>
          </w:pPr>
          <w:ins w:id="50"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"_Toc437874679"</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4.2.2</w:t>
            </w:r>
            <w:r>
              <w:rPr>
                <w:rFonts w:asciiTheme="minorHAnsi" w:eastAsiaTheme="minorEastAsia" w:hAnsiTheme="minorHAnsi" w:cstheme="minorBidi"/>
                <w:noProof/>
                <w:sz w:val="22"/>
                <w:szCs w:val="22"/>
                <w:lang w:val="en-US"/>
              </w:rPr>
              <w:tab/>
            </w:r>
            <w:r w:rsidRPr="0044309F">
              <w:rPr>
                <w:rStyle w:val="Hyperlink"/>
                <w:noProof/>
                <w:lang w:val="en-US"/>
              </w:rPr>
              <w:t>Filter Function</w:t>
            </w:r>
            <w:r>
              <w:rPr>
                <w:noProof/>
                <w:webHidden/>
              </w:rPr>
              <w:tab/>
            </w:r>
            <w:r>
              <w:rPr>
                <w:noProof/>
                <w:webHidden/>
              </w:rPr>
              <w:fldChar w:fldCharType="begin"/>
            </w:r>
            <w:r>
              <w:rPr>
                <w:noProof/>
                <w:webHidden/>
              </w:rPr>
              <w:instrText xml:space="preserve"> PAGEREF _Toc437874679 \h </w:instrText>
            </w:r>
          </w:ins>
          <w:r>
            <w:rPr>
              <w:noProof/>
              <w:webHidden/>
            </w:rPr>
          </w:r>
          <w:r>
            <w:rPr>
              <w:noProof/>
              <w:webHidden/>
            </w:rPr>
            <w:fldChar w:fldCharType="separate"/>
          </w:r>
          <w:ins w:id="51" w:author="Gkonos  Charalampos" w:date="2015-12-14T16:42:00Z">
            <w:r>
              <w:rPr>
                <w:noProof/>
                <w:webHidden/>
              </w:rPr>
              <w:t>7</w:t>
            </w:r>
            <w:r>
              <w:rPr>
                <w:noProof/>
                <w:webHidden/>
              </w:rPr>
              <w:fldChar w:fldCharType="end"/>
            </w:r>
            <w:r w:rsidRPr="0044309F">
              <w:rPr>
                <w:rStyle w:val="Hyperlink"/>
                <w:noProof/>
              </w:rPr>
              <w:fldChar w:fldCharType="end"/>
            </w:r>
          </w:ins>
        </w:p>
        <w:p w:rsidR="005F3875" w:rsidRDefault="005F3875">
          <w:pPr>
            <w:pStyle w:val="TOC3"/>
            <w:rPr>
              <w:ins w:id="52" w:author="Gkonos  Charalampos" w:date="2015-12-14T16:42:00Z"/>
              <w:rFonts w:asciiTheme="minorHAnsi" w:eastAsiaTheme="minorEastAsia" w:hAnsiTheme="minorHAnsi" w:cstheme="minorBidi"/>
              <w:noProof/>
              <w:sz w:val="22"/>
              <w:szCs w:val="22"/>
              <w:lang w:val="en-US"/>
            </w:rPr>
          </w:pPr>
          <w:ins w:id="53"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"_Toc437874680"</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4.2.3</w:t>
            </w:r>
            <w:r>
              <w:rPr>
                <w:rFonts w:asciiTheme="minorHAnsi" w:eastAsiaTheme="minorEastAsia" w:hAnsiTheme="minorHAnsi" w:cstheme="minorBidi"/>
                <w:noProof/>
                <w:sz w:val="22"/>
                <w:szCs w:val="22"/>
                <w:lang w:val="en-US"/>
              </w:rPr>
              <w:tab/>
            </w:r>
            <w:r w:rsidRPr="0044309F">
              <w:rPr>
                <w:rStyle w:val="Hyperlink"/>
                <w:noProof/>
                <w:lang w:val="en-US"/>
              </w:rPr>
              <w:t>Tour Function</w:t>
            </w:r>
            <w:r>
              <w:rPr>
                <w:noProof/>
                <w:webHidden/>
              </w:rPr>
              <w:tab/>
            </w:r>
            <w:r>
              <w:rPr>
                <w:noProof/>
                <w:webHidden/>
              </w:rPr>
              <w:fldChar w:fldCharType="begin"/>
            </w:r>
            <w:r>
              <w:rPr>
                <w:noProof/>
                <w:webHidden/>
              </w:rPr>
              <w:instrText xml:space="preserve"> PAGEREF _Toc437874680 \h </w:instrText>
            </w:r>
          </w:ins>
          <w:r>
            <w:rPr>
              <w:noProof/>
              <w:webHidden/>
            </w:rPr>
          </w:r>
          <w:r>
            <w:rPr>
              <w:noProof/>
              <w:webHidden/>
            </w:rPr>
            <w:fldChar w:fldCharType="separate"/>
          </w:r>
          <w:ins w:id="54" w:author="Gkonos  Charalampos" w:date="2015-12-14T16:42:00Z">
            <w:r>
              <w:rPr>
                <w:noProof/>
                <w:webHidden/>
              </w:rPr>
              <w:t>8</w:t>
            </w:r>
            <w:r>
              <w:rPr>
                <w:noProof/>
                <w:webHidden/>
              </w:rPr>
              <w:fldChar w:fldCharType="end"/>
            </w:r>
            <w:r w:rsidRPr="0044309F">
              <w:rPr>
                <w:rStyle w:val="Hyperlink"/>
                <w:noProof/>
              </w:rPr>
              <w:fldChar w:fldCharType="end"/>
            </w:r>
          </w:ins>
        </w:p>
        <w:p w:rsidR="005F3875" w:rsidRDefault="005F3875">
          <w:pPr>
            <w:pStyle w:val="TOC3"/>
            <w:rPr>
              <w:ins w:id="55" w:author="Gkonos  Charalampos" w:date="2015-12-14T16:42:00Z"/>
              <w:rFonts w:asciiTheme="minorHAnsi" w:eastAsiaTheme="minorEastAsia" w:hAnsiTheme="minorHAnsi" w:cstheme="minorBidi"/>
              <w:noProof/>
              <w:sz w:val="22"/>
              <w:szCs w:val="22"/>
              <w:lang w:val="en-US"/>
            </w:rPr>
          </w:pPr>
          <w:ins w:id="56"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"_Toc437874681"</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4.2.4</w:t>
            </w:r>
            <w:r>
              <w:rPr>
                <w:rFonts w:asciiTheme="minorHAnsi" w:eastAsiaTheme="minorEastAsia" w:hAnsiTheme="minorHAnsi" w:cstheme="minorBidi"/>
                <w:noProof/>
                <w:sz w:val="22"/>
                <w:szCs w:val="22"/>
                <w:lang w:val="en-US"/>
              </w:rPr>
              <w:tab/>
            </w:r>
            <w:r w:rsidRPr="0044309F">
              <w:rPr>
                <w:rStyle w:val="Hyperlink"/>
                <w:noProof/>
                <w:lang w:val="en-US"/>
              </w:rPr>
              <w:t>License the App with ArcGIS online</w:t>
            </w:r>
            <w:r>
              <w:rPr>
                <w:noProof/>
                <w:webHidden/>
              </w:rPr>
              <w:tab/>
            </w:r>
            <w:r>
              <w:rPr>
                <w:noProof/>
                <w:webHidden/>
              </w:rPr>
              <w:fldChar w:fldCharType="begin"/>
            </w:r>
            <w:r>
              <w:rPr>
                <w:noProof/>
                <w:webHidden/>
              </w:rPr>
              <w:instrText xml:space="preserve"> PAGEREF _Toc437874681 \h </w:instrText>
            </w:r>
          </w:ins>
          <w:r>
            <w:rPr>
              <w:noProof/>
              <w:webHidden/>
            </w:rPr>
          </w:r>
          <w:r>
            <w:rPr>
              <w:noProof/>
              <w:webHidden/>
            </w:rPr>
            <w:fldChar w:fldCharType="separate"/>
          </w:r>
          <w:ins w:id="57" w:author="Gkonos  Charalampos" w:date="2015-12-14T16:42:00Z">
            <w:r>
              <w:rPr>
                <w:noProof/>
                <w:webHidden/>
              </w:rPr>
              <w:t>8</w:t>
            </w:r>
            <w:r>
              <w:rPr>
                <w:noProof/>
                <w:webHidden/>
              </w:rPr>
              <w:fldChar w:fldCharType="end"/>
            </w:r>
            <w:r w:rsidRPr="0044309F">
              <w:rPr>
                <w:rStyle w:val="Hyperlink"/>
                <w:noProof/>
              </w:rPr>
              <w:fldChar w:fldCharType="end"/>
            </w:r>
          </w:ins>
        </w:p>
        <w:p w:rsidR="005F3875" w:rsidRDefault="005F3875">
          <w:pPr>
            <w:pStyle w:val="TOC1"/>
            <w:rPr>
              <w:ins w:id="58" w:author="Gkonos  Charalampos" w:date="2015-12-14T16:42:00Z"/>
              <w:rFonts w:asciiTheme="minorHAnsi" w:eastAsiaTheme="minorEastAsia" w:hAnsiTheme="minorHAnsi" w:cstheme="minorBidi"/>
              <w:b w:val="0"/>
              <w:noProof/>
              <w:sz w:val="22"/>
              <w:szCs w:val="22"/>
              <w:lang w:val="en-US"/>
            </w:rPr>
          </w:pPr>
          <w:ins w:id="59"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"_Toc437874682"</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5</w:t>
            </w:r>
            <w:r>
              <w:rPr>
                <w:rFonts w:asciiTheme="minorHAnsi" w:eastAsiaTheme="minorEastAsia" w:hAnsiTheme="minorHAnsi" w:cstheme="minorBidi"/>
                <w:b w:val="0"/>
                <w:noProof/>
                <w:sz w:val="22"/>
                <w:szCs w:val="22"/>
                <w:lang w:val="en-US"/>
              </w:rPr>
              <w:tab/>
            </w:r>
            <w:r w:rsidRPr="0044309F">
              <w:rPr>
                <w:rStyle w:val="Hyperlink"/>
                <w:noProof/>
                <w:lang w:val="en-US"/>
              </w:rPr>
              <w:t>Discussion</w:t>
            </w:r>
            <w:r>
              <w:rPr>
                <w:noProof/>
                <w:webHidden/>
              </w:rPr>
              <w:tab/>
            </w:r>
            <w:r>
              <w:rPr>
                <w:noProof/>
                <w:webHidden/>
              </w:rPr>
              <w:fldChar w:fldCharType="begin"/>
            </w:r>
            <w:r>
              <w:rPr>
                <w:noProof/>
                <w:webHidden/>
              </w:rPr>
              <w:instrText xml:space="preserve"> PAGEREF _Toc437874682 \h </w:instrText>
            </w:r>
          </w:ins>
          <w:r>
            <w:rPr>
              <w:noProof/>
              <w:webHidden/>
            </w:rPr>
          </w:r>
          <w:r>
            <w:rPr>
              <w:noProof/>
              <w:webHidden/>
            </w:rPr>
            <w:fldChar w:fldCharType="separate"/>
          </w:r>
          <w:ins w:id="60" w:author="Gkonos  Charalampos" w:date="2015-12-14T16:42:00Z">
            <w:r>
              <w:rPr>
                <w:noProof/>
                <w:webHidden/>
              </w:rPr>
              <w:t>8</w:t>
            </w:r>
            <w:r>
              <w:rPr>
                <w:noProof/>
                <w:webHidden/>
              </w:rPr>
              <w:fldChar w:fldCharType="end"/>
            </w:r>
            <w:r w:rsidRPr="0044309F">
              <w:rPr>
                <w:rStyle w:val="Hyperlink"/>
                <w:noProof/>
              </w:rPr>
              <w:fldChar w:fldCharType="end"/>
            </w:r>
          </w:ins>
        </w:p>
        <w:p w:rsidR="005F3875" w:rsidRDefault="005F3875">
          <w:pPr>
            <w:pStyle w:val="TOC2"/>
            <w:rPr>
              <w:ins w:id="61" w:author="Gkonos  Charalampos" w:date="2015-12-14T16:42:00Z"/>
              <w:rFonts w:asciiTheme="minorHAnsi" w:eastAsiaTheme="minorEastAsia" w:hAnsiTheme="minorHAnsi" w:cstheme="minorBidi"/>
              <w:noProof/>
              <w:sz w:val="22"/>
              <w:szCs w:val="22"/>
              <w:lang w:val="en-US"/>
            </w:rPr>
          </w:pPr>
          <w:ins w:id="62"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"_Toc437874683"</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5.1</w:t>
            </w:r>
            <w:r>
              <w:rPr>
                <w:rFonts w:asciiTheme="minorHAnsi" w:eastAsiaTheme="minorEastAsia" w:hAnsiTheme="minorHAnsi" w:cstheme="minorBidi"/>
                <w:noProof/>
                <w:sz w:val="22"/>
                <w:szCs w:val="22"/>
                <w:lang w:val="en-US"/>
              </w:rPr>
              <w:tab/>
            </w:r>
            <w:r w:rsidRPr="0044309F">
              <w:rPr>
                <w:rStyle w:val="Hyperlink"/>
                <w:noProof/>
                <w:lang w:val="en-US"/>
              </w:rPr>
              <w:t>Major Challenges</w:t>
            </w:r>
            <w:r>
              <w:rPr>
                <w:noProof/>
                <w:webHidden/>
              </w:rPr>
              <w:tab/>
            </w:r>
            <w:r>
              <w:rPr>
                <w:noProof/>
                <w:webHidden/>
              </w:rPr>
              <w:fldChar w:fldCharType="begin"/>
            </w:r>
            <w:r>
              <w:rPr>
                <w:noProof/>
                <w:webHidden/>
              </w:rPr>
              <w:instrText xml:space="preserve"> PAGEREF _Toc437874683 \h </w:instrText>
            </w:r>
          </w:ins>
          <w:r>
            <w:rPr>
              <w:noProof/>
              <w:webHidden/>
            </w:rPr>
          </w:r>
          <w:r>
            <w:rPr>
              <w:noProof/>
              <w:webHidden/>
            </w:rPr>
            <w:fldChar w:fldCharType="separate"/>
          </w:r>
          <w:ins w:id="63" w:author="Gkonos  Charalampos" w:date="2015-12-14T16:42:00Z">
            <w:r>
              <w:rPr>
                <w:noProof/>
                <w:webHidden/>
              </w:rPr>
              <w:t>8</w:t>
            </w:r>
            <w:r>
              <w:rPr>
                <w:noProof/>
                <w:webHidden/>
              </w:rPr>
              <w:fldChar w:fldCharType="end"/>
            </w:r>
            <w:r w:rsidRPr="0044309F">
              <w:rPr>
                <w:rStyle w:val="Hyperlink"/>
                <w:noProof/>
              </w:rPr>
              <w:fldChar w:fldCharType="end"/>
            </w:r>
          </w:ins>
        </w:p>
        <w:p w:rsidR="005F3875" w:rsidRDefault="005F3875">
          <w:pPr>
            <w:pStyle w:val="TOC3"/>
            <w:rPr>
              <w:ins w:id="64" w:author="Gkonos  Charalampos" w:date="2015-12-14T16:42:00Z"/>
              <w:rFonts w:asciiTheme="minorHAnsi" w:eastAsiaTheme="minorEastAsia" w:hAnsiTheme="minorHAnsi" w:cstheme="minorBidi"/>
              <w:noProof/>
              <w:sz w:val="22"/>
              <w:szCs w:val="22"/>
              <w:lang w:val="en-US"/>
            </w:rPr>
          </w:pPr>
          <w:ins w:id="65"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"_Toc437874684"</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5.1.1</w:t>
            </w:r>
            <w:r>
              <w:rPr>
                <w:rFonts w:asciiTheme="minorHAnsi" w:eastAsiaTheme="minorEastAsia" w:hAnsiTheme="minorHAnsi" w:cstheme="minorBidi"/>
                <w:noProof/>
                <w:sz w:val="22"/>
                <w:szCs w:val="22"/>
                <w:lang w:val="en-US"/>
              </w:rPr>
              <w:tab/>
            </w:r>
            <w:r w:rsidRPr="0044309F">
              <w:rPr>
                <w:rStyle w:val="Hyperlink"/>
                <w:noProof/>
                <w:lang w:val="en-US"/>
              </w:rPr>
              <w:t>Code Repositories</w:t>
            </w:r>
            <w:r>
              <w:rPr>
                <w:noProof/>
                <w:webHidden/>
              </w:rPr>
              <w:tab/>
            </w:r>
            <w:r>
              <w:rPr>
                <w:noProof/>
                <w:webHidden/>
              </w:rPr>
              <w:fldChar w:fldCharType="begin"/>
            </w:r>
            <w:r>
              <w:rPr>
                <w:noProof/>
                <w:webHidden/>
              </w:rPr>
              <w:instrText xml:space="preserve"> PAGEREF _Toc437874684 \h </w:instrText>
            </w:r>
          </w:ins>
          <w:r>
            <w:rPr>
              <w:noProof/>
              <w:webHidden/>
            </w:rPr>
          </w:r>
          <w:r>
            <w:rPr>
              <w:noProof/>
              <w:webHidden/>
            </w:rPr>
            <w:fldChar w:fldCharType="separate"/>
          </w:r>
          <w:ins w:id="66" w:author="Gkonos  Charalampos" w:date="2015-12-14T16:42:00Z">
            <w:r>
              <w:rPr>
                <w:noProof/>
                <w:webHidden/>
              </w:rPr>
              <w:t>8</w:t>
            </w:r>
            <w:r>
              <w:rPr>
                <w:noProof/>
                <w:webHidden/>
              </w:rPr>
              <w:fldChar w:fldCharType="end"/>
            </w:r>
            <w:r w:rsidRPr="0044309F">
              <w:rPr>
                <w:rStyle w:val="Hyperlink"/>
                <w:noProof/>
              </w:rPr>
              <w:fldChar w:fldCharType="end"/>
            </w:r>
          </w:ins>
        </w:p>
        <w:p w:rsidR="005F3875" w:rsidRDefault="005F3875">
          <w:pPr>
            <w:pStyle w:val="TOC3"/>
            <w:rPr>
              <w:ins w:id="67" w:author="Gkonos  Charalampos" w:date="2015-12-14T16:42:00Z"/>
              <w:rFonts w:asciiTheme="minorHAnsi" w:eastAsiaTheme="minorEastAsia" w:hAnsiTheme="minorHAnsi" w:cstheme="minorBidi"/>
              <w:noProof/>
              <w:sz w:val="22"/>
              <w:szCs w:val="22"/>
              <w:lang w:val="en-US"/>
            </w:rPr>
          </w:pPr>
          <w:ins w:id="68"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"_Toc437874685"</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5.1.2</w:t>
            </w:r>
            <w:r>
              <w:rPr>
                <w:rFonts w:asciiTheme="minorHAnsi" w:eastAsiaTheme="minorEastAsia" w:hAnsiTheme="minorHAnsi" w:cstheme="minorBidi"/>
                <w:noProof/>
                <w:sz w:val="22"/>
                <w:szCs w:val="22"/>
                <w:lang w:val="en-US"/>
              </w:rPr>
              <w:tab/>
            </w:r>
            <w:r w:rsidRPr="0044309F">
              <w:rPr>
                <w:rStyle w:val="Hyperlink"/>
                <w:noProof/>
                <w:lang w:val="en-US"/>
              </w:rPr>
              <w:t>ArcGIS for Android SDK</w:t>
            </w:r>
            <w:r>
              <w:rPr>
                <w:noProof/>
                <w:webHidden/>
              </w:rPr>
              <w:tab/>
            </w:r>
            <w:r>
              <w:rPr>
                <w:noProof/>
                <w:webHidden/>
              </w:rPr>
              <w:fldChar w:fldCharType="begin"/>
            </w:r>
            <w:r>
              <w:rPr>
                <w:noProof/>
                <w:webHidden/>
              </w:rPr>
              <w:instrText xml:space="preserve"> PAGEREF _Toc437874685 \h </w:instrText>
            </w:r>
          </w:ins>
          <w:r>
            <w:rPr>
              <w:noProof/>
              <w:webHidden/>
            </w:rPr>
          </w:r>
          <w:r>
            <w:rPr>
              <w:noProof/>
              <w:webHidden/>
            </w:rPr>
            <w:fldChar w:fldCharType="separate"/>
          </w:r>
          <w:ins w:id="69" w:author="Gkonos  Charalampos" w:date="2015-12-14T16:42:00Z">
            <w:r>
              <w:rPr>
                <w:noProof/>
                <w:webHidden/>
              </w:rPr>
              <w:t>9</w:t>
            </w:r>
            <w:r>
              <w:rPr>
                <w:noProof/>
                <w:webHidden/>
              </w:rPr>
              <w:fldChar w:fldCharType="end"/>
            </w:r>
            <w:r w:rsidRPr="0044309F">
              <w:rPr>
                <w:rStyle w:val="Hyperlink"/>
                <w:noProof/>
              </w:rPr>
              <w:fldChar w:fldCharType="end"/>
            </w:r>
          </w:ins>
        </w:p>
        <w:p w:rsidR="005F3875" w:rsidRDefault="005F3875">
          <w:pPr>
            <w:pStyle w:val="TOC3"/>
            <w:rPr>
              <w:ins w:id="70" w:author="Gkonos  Charalampos" w:date="2015-12-14T16:42:00Z"/>
              <w:rFonts w:asciiTheme="minorHAnsi" w:eastAsiaTheme="minorEastAsia" w:hAnsiTheme="minorHAnsi" w:cstheme="minorBidi"/>
              <w:noProof/>
              <w:sz w:val="22"/>
              <w:szCs w:val="22"/>
              <w:lang w:val="en-US"/>
            </w:rPr>
          </w:pPr>
          <w:ins w:id="71"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"_Toc437874686"</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5.1.3</w:t>
            </w:r>
            <w:r>
              <w:rPr>
                <w:rFonts w:asciiTheme="minorHAnsi" w:eastAsiaTheme="minorEastAsia" w:hAnsiTheme="minorHAnsi" w:cstheme="minorBidi"/>
                <w:noProof/>
                <w:sz w:val="22"/>
                <w:szCs w:val="22"/>
                <w:lang w:val="en-US"/>
              </w:rPr>
              <w:tab/>
            </w:r>
            <w:r w:rsidRPr="0044309F">
              <w:rPr>
                <w:rStyle w:val="Hyperlink"/>
                <w:noProof/>
                <w:lang w:val="en-US"/>
              </w:rPr>
              <w:t>Unimplemented functionalities</w:t>
            </w:r>
            <w:r>
              <w:rPr>
                <w:noProof/>
                <w:webHidden/>
              </w:rPr>
              <w:tab/>
            </w:r>
            <w:r>
              <w:rPr>
                <w:noProof/>
                <w:webHidden/>
              </w:rPr>
              <w:fldChar w:fldCharType="begin"/>
            </w:r>
            <w:r>
              <w:rPr>
                <w:noProof/>
                <w:webHidden/>
              </w:rPr>
              <w:instrText xml:space="preserve"> PAGEREF _Toc437874686 \h </w:instrText>
            </w:r>
          </w:ins>
          <w:r>
            <w:rPr>
              <w:noProof/>
              <w:webHidden/>
            </w:rPr>
          </w:r>
          <w:r>
            <w:rPr>
              <w:noProof/>
              <w:webHidden/>
            </w:rPr>
            <w:fldChar w:fldCharType="separate"/>
          </w:r>
          <w:ins w:id="72" w:author="Gkonos  Charalampos" w:date="2015-12-14T16:42:00Z">
            <w:r>
              <w:rPr>
                <w:noProof/>
                <w:webHidden/>
              </w:rPr>
              <w:t>9</w:t>
            </w:r>
            <w:r>
              <w:rPr>
                <w:noProof/>
                <w:webHidden/>
              </w:rPr>
              <w:fldChar w:fldCharType="end"/>
            </w:r>
            <w:r w:rsidRPr="0044309F">
              <w:rPr>
                <w:rStyle w:val="Hyperlink"/>
                <w:noProof/>
              </w:rPr>
              <w:fldChar w:fldCharType="end"/>
            </w:r>
          </w:ins>
        </w:p>
        <w:p w:rsidR="005F3875" w:rsidRDefault="005F3875">
          <w:pPr>
            <w:pStyle w:val="TOC2"/>
            <w:rPr>
              <w:ins w:id="73" w:author="Gkonos  Charalampos" w:date="2015-12-14T16:42:00Z"/>
              <w:rFonts w:asciiTheme="minorHAnsi" w:eastAsiaTheme="minorEastAsia" w:hAnsiTheme="minorHAnsi" w:cstheme="minorBidi"/>
              <w:noProof/>
              <w:sz w:val="22"/>
              <w:szCs w:val="22"/>
              <w:lang w:val="en-US"/>
            </w:rPr>
          </w:pPr>
          <w:ins w:id="74"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"_Toc437874687"</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5.2</w:t>
            </w:r>
            <w:r>
              <w:rPr>
                <w:rFonts w:asciiTheme="minorHAnsi" w:eastAsiaTheme="minorEastAsia" w:hAnsiTheme="minorHAnsi" w:cstheme="minorBidi"/>
                <w:noProof/>
                <w:sz w:val="22"/>
                <w:szCs w:val="22"/>
                <w:lang w:val="en-US"/>
              </w:rPr>
              <w:tab/>
            </w:r>
            <w:r w:rsidRPr="0044309F">
              <w:rPr>
                <w:rStyle w:val="Hyperlink"/>
                <w:noProof/>
                <w:lang w:val="en-US"/>
              </w:rPr>
              <w:t>Outlook and future functionalities</w:t>
            </w:r>
            <w:r>
              <w:rPr>
                <w:noProof/>
                <w:webHidden/>
              </w:rPr>
              <w:tab/>
            </w:r>
            <w:r>
              <w:rPr>
                <w:noProof/>
                <w:webHidden/>
              </w:rPr>
              <w:fldChar w:fldCharType="begin"/>
            </w:r>
            <w:r>
              <w:rPr>
                <w:noProof/>
                <w:webHidden/>
              </w:rPr>
              <w:instrText xml:space="preserve"> PAGEREF _Toc437874687 \h </w:instrText>
            </w:r>
          </w:ins>
          <w:r>
            <w:rPr>
              <w:noProof/>
              <w:webHidden/>
            </w:rPr>
          </w:r>
          <w:r>
            <w:rPr>
              <w:noProof/>
              <w:webHidden/>
            </w:rPr>
            <w:fldChar w:fldCharType="separate"/>
          </w:r>
          <w:ins w:id="75" w:author="Gkonos  Charalampos" w:date="2015-12-14T16:42:00Z">
            <w:r>
              <w:rPr>
                <w:noProof/>
                <w:webHidden/>
              </w:rPr>
              <w:t>9</w:t>
            </w:r>
            <w:r>
              <w:rPr>
                <w:noProof/>
                <w:webHidden/>
              </w:rPr>
              <w:fldChar w:fldCharType="end"/>
            </w:r>
            <w:r w:rsidRPr="0044309F">
              <w:rPr>
                <w:rStyle w:val="Hyperlink"/>
                <w:noProof/>
              </w:rPr>
              <w:fldChar w:fldCharType="end"/>
            </w:r>
          </w:ins>
        </w:p>
        <w:p w:rsidR="005F3875" w:rsidRDefault="005F3875">
          <w:pPr>
            <w:pStyle w:val="TOC3"/>
            <w:rPr>
              <w:ins w:id="76" w:author="Gkonos  Charalampos" w:date="2015-12-14T16:42:00Z"/>
              <w:rFonts w:asciiTheme="minorHAnsi" w:eastAsiaTheme="minorEastAsia" w:hAnsiTheme="minorHAnsi" w:cstheme="minorBidi"/>
              <w:noProof/>
              <w:sz w:val="22"/>
              <w:szCs w:val="22"/>
              <w:lang w:val="en-US"/>
            </w:rPr>
          </w:pPr>
          <w:ins w:id="77" w:author="Gkonos  Charalampos" w:date="2015-12-14T16:42:00Z">
            <w:r w:rsidRPr="0044309F">
              <w:rPr>
                <w:rStyle w:val="Hyperlink"/>
                <w:noProof/>
              </w:rPr>
              <w:fldChar w:fldCharType="begin"/>
            </w:r>
            <w:r w:rsidRPr="0044309F">
              <w:rPr>
                <w:rStyle w:val="Hyperlink"/>
                <w:noProof/>
              </w:rPr>
              <w:instrText xml:space="preserve"> </w:instrText>
            </w:r>
            <w:r>
              <w:rPr>
                <w:noProof/>
              </w:rPr>
              <w:instrText>HYPERLINK \l "_Toc437874688"</w:instrText>
            </w:r>
            <w:r w:rsidRPr="0044309F">
              <w:rPr>
                <w:rStyle w:val="Hyperlink"/>
                <w:noProof/>
              </w:rPr>
              <w:instrText xml:space="preserve"> </w:instrText>
            </w:r>
            <w:r w:rsidRPr="0044309F">
              <w:rPr>
                <w:rStyle w:val="Hyperlink"/>
                <w:noProof/>
              </w:rPr>
              <w:fldChar w:fldCharType="separate"/>
            </w:r>
            <w:r w:rsidRPr="0044309F">
              <w:rPr>
                <w:rStyle w:val="Hyperlink"/>
                <w:noProof/>
                <w:lang w:val="en-US"/>
              </w:rPr>
              <w:t>5.2.1</w:t>
            </w:r>
            <w:r>
              <w:rPr>
                <w:rFonts w:asciiTheme="minorHAnsi" w:eastAsiaTheme="minorEastAsia" w:hAnsiTheme="minorHAnsi" w:cstheme="minorBidi"/>
                <w:noProof/>
                <w:sz w:val="22"/>
                <w:szCs w:val="22"/>
                <w:lang w:val="en-US"/>
              </w:rPr>
              <w:tab/>
            </w:r>
            <w:r w:rsidRPr="0044309F">
              <w:rPr>
                <w:rStyle w:val="Hyperlink"/>
                <w:noProof/>
                <w:lang w:val="en-US"/>
              </w:rPr>
              <w:t>Tours</w:t>
            </w:r>
            <w:r>
              <w:rPr>
                <w:noProof/>
                <w:webHidden/>
              </w:rPr>
              <w:tab/>
            </w:r>
            <w:r>
              <w:rPr>
                <w:noProof/>
                <w:webHidden/>
              </w:rPr>
              <w:fldChar w:fldCharType="begin"/>
            </w:r>
            <w:r>
              <w:rPr>
                <w:noProof/>
                <w:webHidden/>
              </w:rPr>
              <w:instrText xml:space="preserve"> PAGEREF _Toc437874688 \h </w:instrText>
            </w:r>
          </w:ins>
          <w:r>
            <w:rPr>
              <w:noProof/>
              <w:webHidden/>
            </w:rPr>
          </w:r>
          <w:r>
            <w:rPr>
              <w:noProof/>
              <w:webHidden/>
            </w:rPr>
            <w:fldChar w:fldCharType="separate"/>
          </w:r>
          <w:ins w:id="78" w:author="Gkonos  Charalampos" w:date="2015-12-14T16:42:00Z">
            <w:r>
              <w:rPr>
                <w:noProof/>
                <w:webHidden/>
              </w:rPr>
              <w:t>9</w:t>
            </w:r>
            <w:r>
              <w:rPr>
                <w:noProof/>
                <w:webHidden/>
              </w:rPr>
              <w:fldChar w:fldCharType="end"/>
            </w:r>
            <w:r w:rsidRPr="0044309F">
              <w:rPr>
                <w:rStyle w:val="Hyperlink"/>
                <w:noProof/>
              </w:rPr>
              <w:fldChar w:fldCharType="end"/>
            </w:r>
          </w:ins>
        </w:p>
        <w:p w:rsidR="0063377D" w:rsidDel="005F3875" w:rsidRDefault="0063377D">
          <w:pPr>
            <w:pStyle w:val="TOC1"/>
            <w:rPr>
              <w:del w:id="79" w:author="Gkonos  Charalampos" w:date="2015-12-14T16:42:00Z"/>
              <w:rFonts w:asciiTheme="minorHAnsi" w:eastAsiaTheme="minorEastAsia" w:hAnsiTheme="minorHAnsi" w:cstheme="minorBidi"/>
              <w:b w:val="0"/>
              <w:noProof/>
              <w:sz w:val="22"/>
              <w:szCs w:val="22"/>
              <w:lang w:val="de-CH" w:eastAsia="de-CH"/>
            </w:rPr>
          </w:pPr>
          <w:del w:id="80" w:author="Gkonos  Charalampos" w:date="2015-12-14T16:42:00Z">
            <w:r w:rsidRPr="005F3875" w:rsidDel="005F3875">
              <w:rPr>
                <w:rPrChange w:id="81" w:author="Gkonos  Charalampos" w:date="2015-12-14T16:42:00Z">
                  <w:rPr>
                    <w:rStyle w:val="Hyperlink"/>
                    <w:noProof/>
                    <w:lang w:val="en-US"/>
                  </w:rPr>
                </w:rPrChange>
              </w:rPr>
              <w:delText>1</w:delText>
            </w:r>
            <w:r w:rsidDel="005F3875">
              <w:rPr>
                <w:rFonts w:asciiTheme="minorHAnsi" w:eastAsiaTheme="minorEastAsia" w:hAnsiTheme="minorHAnsi" w:cstheme="minorBidi"/>
                <w:b w:val="0"/>
                <w:noProof/>
                <w:sz w:val="22"/>
                <w:szCs w:val="22"/>
                <w:lang w:val="de-CH" w:eastAsia="de-CH"/>
              </w:rPr>
              <w:tab/>
            </w:r>
            <w:r w:rsidRPr="005F3875" w:rsidDel="005F3875">
              <w:rPr>
                <w:rPrChange w:id="82" w:author="Gkonos  Charalampos" w:date="2015-12-14T16:42:00Z">
                  <w:rPr>
                    <w:rStyle w:val="Hyperlink"/>
                    <w:noProof/>
                    <w:lang w:val="en-US"/>
                  </w:rPr>
                </w:rPrChange>
              </w:rPr>
              <w:delText>Idea and Goals</w:delText>
            </w:r>
            <w:r w:rsidDel="005F3875">
              <w:rPr>
                <w:noProof/>
                <w:webHidden/>
              </w:rPr>
              <w:tab/>
              <w:delText>3</w:delText>
            </w:r>
          </w:del>
        </w:p>
        <w:p w:rsidR="0063377D" w:rsidDel="005F3875" w:rsidRDefault="0063377D">
          <w:pPr>
            <w:pStyle w:val="TOC2"/>
            <w:rPr>
              <w:del w:id="83" w:author="Gkonos  Charalampos" w:date="2015-12-14T16:42:00Z"/>
              <w:rFonts w:asciiTheme="minorHAnsi" w:eastAsiaTheme="minorEastAsia" w:hAnsiTheme="minorHAnsi" w:cstheme="minorBidi"/>
              <w:noProof/>
              <w:sz w:val="22"/>
              <w:szCs w:val="22"/>
              <w:lang w:val="de-CH" w:eastAsia="de-CH"/>
            </w:rPr>
          </w:pPr>
          <w:del w:id="84" w:author="Gkonos  Charalampos" w:date="2015-12-14T16:42:00Z">
            <w:r w:rsidRPr="005F3875" w:rsidDel="005F3875">
              <w:rPr>
                <w:rPrChange w:id="85" w:author="Gkonos  Charalampos" w:date="2015-12-14T16:42:00Z">
                  <w:rPr>
                    <w:rStyle w:val="Hyperlink"/>
                    <w:noProof/>
                    <w:lang w:val="en-US"/>
                  </w:rPr>
                </w:rPrChange>
              </w:rPr>
              <w:delText>1.1</w:delText>
            </w:r>
            <w:r w:rsidDel="005F3875">
              <w:rPr>
                <w:rFonts w:asciiTheme="minorHAnsi" w:eastAsiaTheme="minorEastAsia" w:hAnsiTheme="minorHAnsi" w:cstheme="minorBidi"/>
                <w:noProof/>
                <w:sz w:val="22"/>
                <w:szCs w:val="22"/>
                <w:lang w:val="de-CH" w:eastAsia="de-CH"/>
              </w:rPr>
              <w:tab/>
            </w:r>
            <w:r w:rsidRPr="005F3875" w:rsidDel="005F3875">
              <w:rPr>
                <w:rPrChange w:id="86" w:author="Gkonos  Charalampos" w:date="2015-12-14T16:42:00Z">
                  <w:rPr>
                    <w:rStyle w:val="Hyperlink"/>
                    <w:noProof/>
                    <w:lang w:val="en-US"/>
                  </w:rPr>
                </w:rPrChange>
              </w:rPr>
              <w:delText>Theme of the Application</w:delText>
            </w:r>
            <w:r w:rsidDel="005F3875">
              <w:rPr>
                <w:noProof/>
                <w:webHidden/>
              </w:rPr>
              <w:tab/>
              <w:delText>3</w:delText>
            </w:r>
          </w:del>
        </w:p>
        <w:p w:rsidR="0063377D" w:rsidDel="005F3875" w:rsidRDefault="0063377D">
          <w:pPr>
            <w:pStyle w:val="TOC2"/>
            <w:rPr>
              <w:del w:id="87" w:author="Gkonos  Charalampos" w:date="2015-12-14T16:42:00Z"/>
              <w:rFonts w:asciiTheme="minorHAnsi" w:eastAsiaTheme="minorEastAsia" w:hAnsiTheme="minorHAnsi" w:cstheme="minorBidi"/>
              <w:noProof/>
              <w:sz w:val="22"/>
              <w:szCs w:val="22"/>
              <w:lang w:val="de-CH" w:eastAsia="de-CH"/>
            </w:rPr>
          </w:pPr>
          <w:del w:id="88" w:author="Gkonos  Charalampos" w:date="2015-12-14T16:42:00Z">
            <w:r w:rsidRPr="005F3875" w:rsidDel="005F3875">
              <w:rPr>
                <w:rPrChange w:id="89" w:author="Gkonos  Charalampos" w:date="2015-12-14T16:42:00Z">
                  <w:rPr>
                    <w:rStyle w:val="Hyperlink"/>
                    <w:noProof/>
                    <w:lang w:val="en-US"/>
                  </w:rPr>
                </w:rPrChange>
              </w:rPr>
              <w:delText>1.2</w:delText>
            </w:r>
            <w:r w:rsidDel="005F3875">
              <w:rPr>
                <w:rFonts w:asciiTheme="minorHAnsi" w:eastAsiaTheme="minorEastAsia" w:hAnsiTheme="minorHAnsi" w:cstheme="minorBidi"/>
                <w:noProof/>
                <w:sz w:val="22"/>
                <w:szCs w:val="22"/>
                <w:lang w:val="de-CH" w:eastAsia="de-CH"/>
              </w:rPr>
              <w:tab/>
            </w:r>
            <w:r w:rsidRPr="005F3875" w:rsidDel="005F3875">
              <w:rPr>
                <w:rPrChange w:id="90" w:author="Gkonos  Charalampos" w:date="2015-12-14T16:42:00Z">
                  <w:rPr>
                    <w:rStyle w:val="Hyperlink"/>
                    <w:noProof/>
                    <w:lang w:val="en-US"/>
                  </w:rPr>
                </w:rPrChange>
              </w:rPr>
              <w:delText>Vision and Project-Goals</w:delText>
            </w:r>
            <w:r w:rsidDel="005F3875">
              <w:rPr>
                <w:noProof/>
                <w:webHidden/>
              </w:rPr>
              <w:tab/>
              <w:delText>3</w:delText>
            </w:r>
          </w:del>
        </w:p>
        <w:p w:rsidR="0063377D" w:rsidDel="005F3875" w:rsidRDefault="0063377D">
          <w:pPr>
            <w:pStyle w:val="TOC1"/>
            <w:rPr>
              <w:del w:id="91" w:author="Gkonos  Charalampos" w:date="2015-12-14T16:42:00Z"/>
              <w:rFonts w:asciiTheme="minorHAnsi" w:eastAsiaTheme="minorEastAsia" w:hAnsiTheme="minorHAnsi" w:cstheme="minorBidi"/>
              <w:b w:val="0"/>
              <w:noProof/>
              <w:sz w:val="22"/>
              <w:szCs w:val="22"/>
              <w:lang w:val="de-CH" w:eastAsia="de-CH"/>
            </w:rPr>
          </w:pPr>
          <w:del w:id="92" w:author="Gkonos  Charalampos" w:date="2015-12-14T16:42:00Z">
            <w:r w:rsidRPr="005F3875" w:rsidDel="005F3875">
              <w:rPr>
                <w:rPrChange w:id="93" w:author="Gkonos  Charalampos" w:date="2015-12-14T16:42:00Z">
                  <w:rPr>
                    <w:rStyle w:val="Hyperlink"/>
                    <w:noProof/>
                    <w:lang w:val="en-US"/>
                  </w:rPr>
                </w:rPrChange>
              </w:rPr>
              <w:delText>2</w:delText>
            </w:r>
            <w:r w:rsidDel="005F3875">
              <w:rPr>
                <w:rFonts w:asciiTheme="minorHAnsi" w:eastAsiaTheme="minorEastAsia" w:hAnsiTheme="minorHAnsi" w:cstheme="minorBidi"/>
                <w:b w:val="0"/>
                <w:noProof/>
                <w:sz w:val="22"/>
                <w:szCs w:val="22"/>
                <w:lang w:val="de-CH" w:eastAsia="de-CH"/>
              </w:rPr>
              <w:tab/>
            </w:r>
            <w:r w:rsidRPr="005F3875" w:rsidDel="005F3875">
              <w:rPr>
                <w:rPrChange w:id="94" w:author="Gkonos  Charalampos" w:date="2015-12-14T16:42:00Z">
                  <w:rPr>
                    <w:rStyle w:val="Hyperlink"/>
                    <w:noProof/>
                    <w:lang w:val="en-US"/>
                  </w:rPr>
                </w:rPrChange>
              </w:rPr>
              <w:delText>Planning and Organization</w:delText>
            </w:r>
            <w:r w:rsidDel="005F3875">
              <w:rPr>
                <w:noProof/>
                <w:webHidden/>
              </w:rPr>
              <w:tab/>
              <w:delText>3</w:delText>
            </w:r>
          </w:del>
        </w:p>
        <w:p w:rsidR="0063377D" w:rsidDel="005F3875" w:rsidRDefault="0063377D">
          <w:pPr>
            <w:pStyle w:val="TOC2"/>
            <w:rPr>
              <w:del w:id="95" w:author="Gkonos  Charalampos" w:date="2015-12-14T16:42:00Z"/>
              <w:rFonts w:asciiTheme="minorHAnsi" w:eastAsiaTheme="minorEastAsia" w:hAnsiTheme="minorHAnsi" w:cstheme="minorBidi"/>
              <w:noProof/>
              <w:sz w:val="22"/>
              <w:szCs w:val="22"/>
              <w:lang w:val="de-CH" w:eastAsia="de-CH"/>
            </w:rPr>
          </w:pPr>
          <w:del w:id="96" w:author="Gkonos  Charalampos" w:date="2015-12-14T16:42:00Z">
            <w:r w:rsidRPr="005F3875" w:rsidDel="005F3875">
              <w:rPr>
                <w:rPrChange w:id="97" w:author="Gkonos  Charalampos" w:date="2015-12-14T16:42:00Z">
                  <w:rPr>
                    <w:rStyle w:val="Hyperlink"/>
                    <w:noProof/>
                    <w:lang w:val="en-US"/>
                  </w:rPr>
                </w:rPrChange>
              </w:rPr>
              <w:delText>2.1</w:delText>
            </w:r>
            <w:r w:rsidDel="005F3875">
              <w:rPr>
                <w:rFonts w:asciiTheme="minorHAnsi" w:eastAsiaTheme="minorEastAsia" w:hAnsiTheme="minorHAnsi" w:cstheme="minorBidi"/>
                <w:noProof/>
                <w:sz w:val="22"/>
                <w:szCs w:val="22"/>
                <w:lang w:val="de-CH" w:eastAsia="de-CH"/>
              </w:rPr>
              <w:tab/>
            </w:r>
            <w:r w:rsidRPr="005F3875" w:rsidDel="005F3875">
              <w:rPr>
                <w:rPrChange w:id="98" w:author="Gkonos  Charalampos" w:date="2015-12-14T16:42:00Z">
                  <w:rPr>
                    <w:rStyle w:val="Hyperlink"/>
                    <w:noProof/>
                    <w:lang w:val="en-US"/>
                  </w:rPr>
                </w:rPrChange>
              </w:rPr>
              <w:delText>Schedule</w:delText>
            </w:r>
            <w:r w:rsidDel="005F3875">
              <w:rPr>
                <w:noProof/>
                <w:webHidden/>
              </w:rPr>
              <w:tab/>
              <w:delText>3</w:delText>
            </w:r>
          </w:del>
        </w:p>
        <w:p w:rsidR="0063377D" w:rsidDel="005F3875" w:rsidRDefault="0063377D">
          <w:pPr>
            <w:pStyle w:val="TOC2"/>
            <w:rPr>
              <w:del w:id="99" w:author="Gkonos  Charalampos" w:date="2015-12-14T16:42:00Z"/>
              <w:rFonts w:asciiTheme="minorHAnsi" w:eastAsiaTheme="minorEastAsia" w:hAnsiTheme="minorHAnsi" w:cstheme="minorBidi"/>
              <w:noProof/>
              <w:sz w:val="22"/>
              <w:szCs w:val="22"/>
              <w:lang w:val="de-CH" w:eastAsia="de-CH"/>
            </w:rPr>
          </w:pPr>
          <w:del w:id="100" w:author="Gkonos  Charalampos" w:date="2015-12-14T16:42:00Z">
            <w:r w:rsidRPr="005F3875" w:rsidDel="005F3875">
              <w:rPr>
                <w:rPrChange w:id="101" w:author="Gkonos  Charalampos" w:date="2015-12-14T16:42:00Z">
                  <w:rPr>
                    <w:rStyle w:val="Hyperlink"/>
                    <w:noProof/>
                    <w:lang w:val="en-US"/>
                  </w:rPr>
                </w:rPrChange>
              </w:rPr>
              <w:delText>2.2</w:delText>
            </w:r>
            <w:r w:rsidDel="005F3875">
              <w:rPr>
                <w:rFonts w:asciiTheme="minorHAnsi" w:eastAsiaTheme="minorEastAsia" w:hAnsiTheme="minorHAnsi" w:cstheme="minorBidi"/>
                <w:noProof/>
                <w:sz w:val="22"/>
                <w:szCs w:val="22"/>
                <w:lang w:val="de-CH" w:eastAsia="de-CH"/>
              </w:rPr>
              <w:tab/>
            </w:r>
            <w:r w:rsidRPr="005F3875" w:rsidDel="005F3875">
              <w:rPr>
                <w:rPrChange w:id="102" w:author="Gkonos  Charalampos" w:date="2015-12-14T16:42:00Z">
                  <w:rPr>
                    <w:rStyle w:val="Hyperlink"/>
                    <w:noProof/>
                    <w:lang w:val="en-US"/>
                  </w:rPr>
                </w:rPrChange>
              </w:rPr>
              <w:delText>Responsibilities</w:delText>
            </w:r>
            <w:r w:rsidDel="005F3875">
              <w:rPr>
                <w:noProof/>
                <w:webHidden/>
              </w:rPr>
              <w:tab/>
              <w:delText>4</w:delText>
            </w:r>
          </w:del>
        </w:p>
        <w:p w:rsidR="0063377D" w:rsidDel="005F3875" w:rsidRDefault="0063377D">
          <w:pPr>
            <w:pStyle w:val="TOC1"/>
            <w:rPr>
              <w:del w:id="103" w:author="Gkonos  Charalampos" w:date="2015-12-14T16:42:00Z"/>
              <w:rFonts w:asciiTheme="minorHAnsi" w:eastAsiaTheme="minorEastAsia" w:hAnsiTheme="minorHAnsi" w:cstheme="minorBidi"/>
              <w:b w:val="0"/>
              <w:noProof/>
              <w:sz w:val="22"/>
              <w:szCs w:val="22"/>
              <w:lang w:val="de-CH" w:eastAsia="de-CH"/>
            </w:rPr>
          </w:pPr>
          <w:del w:id="104" w:author="Gkonos  Charalampos" w:date="2015-12-14T16:42:00Z">
            <w:r w:rsidRPr="005F3875" w:rsidDel="005F3875">
              <w:rPr>
                <w:rPrChange w:id="105" w:author="Gkonos  Charalampos" w:date="2015-12-14T16:42:00Z">
                  <w:rPr>
                    <w:rStyle w:val="Hyperlink"/>
                    <w:noProof/>
                    <w:lang w:val="en-US"/>
                  </w:rPr>
                </w:rPrChange>
              </w:rPr>
              <w:lastRenderedPageBreak/>
              <w:delText>3</w:delText>
            </w:r>
            <w:r w:rsidDel="005F3875">
              <w:rPr>
                <w:rFonts w:asciiTheme="minorHAnsi" w:eastAsiaTheme="minorEastAsia" w:hAnsiTheme="minorHAnsi" w:cstheme="minorBidi"/>
                <w:b w:val="0"/>
                <w:noProof/>
                <w:sz w:val="22"/>
                <w:szCs w:val="22"/>
                <w:lang w:val="de-CH" w:eastAsia="de-CH"/>
              </w:rPr>
              <w:tab/>
            </w:r>
            <w:r w:rsidRPr="005F3875" w:rsidDel="005F3875">
              <w:rPr>
                <w:rPrChange w:id="106" w:author="Gkonos  Charalampos" w:date="2015-12-14T16:42:00Z">
                  <w:rPr>
                    <w:rStyle w:val="Hyperlink"/>
                    <w:noProof/>
                    <w:lang w:val="en-US"/>
                  </w:rPr>
                </w:rPrChange>
              </w:rPr>
              <w:delText>Data</w:delText>
            </w:r>
            <w:r w:rsidDel="005F3875">
              <w:rPr>
                <w:noProof/>
                <w:webHidden/>
              </w:rPr>
              <w:tab/>
              <w:delText>4</w:delText>
            </w:r>
          </w:del>
        </w:p>
        <w:p w:rsidR="0063377D" w:rsidDel="005F3875" w:rsidRDefault="0063377D">
          <w:pPr>
            <w:pStyle w:val="TOC2"/>
            <w:rPr>
              <w:del w:id="107" w:author="Gkonos  Charalampos" w:date="2015-12-14T16:42:00Z"/>
              <w:rFonts w:asciiTheme="minorHAnsi" w:eastAsiaTheme="minorEastAsia" w:hAnsiTheme="minorHAnsi" w:cstheme="minorBidi"/>
              <w:noProof/>
              <w:sz w:val="22"/>
              <w:szCs w:val="22"/>
              <w:lang w:val="de-CH" w:eastAsia="de-CH"/>
            </w:rPr>
          </w:pPr>
          <w:del w:id="108" w:author="Gkonos  Charalampos" w:date="2015-12-14T16:42:00Z">
            <w:r w:rsidRPr="005F3875" w:rsidDel="005F3875">
              <w:rPr>
                <w:rPrChange w:id="109" w:author="Gkonos  Charalampos" w:date="2015-12-14T16:42:00Z">
                  <w:rPr>
                    <w:rStyle w:val="Hyperlink"/>
                    <w:noProof/>
                    <w:lang w:val="en-US"/>
                  </w:rPr>
                </w:rPrChange>
              </w:rPr>
              <w:delText>3.1</w:delText>
            </w:r>
            <w:r w:rsidDel="005F3875">
              <w:rPr>
                <w:rFonts w:asciiTheme="minorHAnsi" w:eastAsiaTheme="minorEastAsia" w:hAnsiTheme="minorHAnsi" w:cstheme="minorBidi"/>
                <w:noProof/>
                <w:sz w:val="22"/>
                <w:szCs w:val="22"/>
                <w:lang w:val="de-CH" w:eastAsia="de-CH"/>
              </w:rPr>
              <w:tab/>
            </w:r>
            <w:r w:rsidRPr="005F3875" w:rsidDel="005F3875">
              <w:rPr>
                <w:rPrChange w:id="110" w:author="Gkonos  Charalampos" w:date="2015-12-14T16:42:00Z">
                  <w:rPr>
                    <w:rStyle w:val="Hyperlink"/>
                    <w:noProof/>
                    <w:lang w:val="en-US"/>
                  </w:rPr>
                </w:rPrChange>
              </w:rPr>
              <w:delText>Open Data Zürich</w:delText>
            </w:r>
            <w:r w:rsidDel="005F3875">
              <w:rPr>
                <w:noProof/>
                <w:webHidden/>
              </w:rPr>
              <w:tab/>
              <w:delText>4</w:delText>
            </w:r>
          </w:del>
        </w:p>
        <w:p w:rsidR="0063377D" w:rsidDel="005F3875" w:rsidRDefault="0063377D">
          <w:pPr>
            <w:pStyle w:val="TOC3"/>
            <w:rPr>
              <w:del w:id="111" w:author="Gkonos  Charalampos" w:date="2015-12-14T16:42:00Z"/>
              <w:rFonts w:asciiTheme="minorHAnsi" w:eastAsiaTheme="minorEastAsia" w:hAnsiTheme="minorHAnsi" w:cstheme="minorBidi"/>
              <w:noProof/>
              <w:sz w:val="22"/>
              <w:szCs w:val="22"/>
              <w:lang w:val="de-CH" w:eastAsia="de-CH"/>
            </w:rPr>
          </w:pPr>
          <w:del w:id="112" w:author="Gkonos  Charalampos" w:date="2015-12-14T16:42:00Z">
            <w:r w:rsidRPr="005F3875" w:rsidDel="005F3875">
              <w:rPr>
                <w:rPrChange w:id="113" w:author="Gkonos  Charalampos" w:date="2015-12-14T16:42:00Z">
                  <w:rPr>
                    <w:rStyle w:val="Hyperlink"/>
                    <w:noProof/>
                    <w:lang w:val="en-US"/>
                  </w:rPr>
                </w:rPrChange>
              </w:rPr>
              <w:delText>3.1.1</w:delText>
            </w:r>
            <w:r w:rsidDel="005F3875">
              <w:rPr>
                <w:rFonts w:asciiTheme="minorHAnsi" w:eastAsiaTheme="minorEastAsia" w:hAnsiTheme="minorHAnsi" w:cstheme="minorBidi"/>
                <w:noProof/>
                <w:sz w:val="22"/>
                <w:szCs w:val="22"/>
                <w:lang w:val="de-CH" w:eastAsia="de-CH"/>
              </w:rPr>
              <w:tab/>
            </w:r>
            <w:r w:rsidRPr="005F3875" w:rsidDel="005F3875">
              <w:rPr>
                <w:rPrChange w:id="114" w:author="Gkonos  Charalampos" w:date="2015-12-14T16:42:00Z">
                  <w:rPr>
                    <w:rStyle w:val="Hyperlink"/>
                    <w:noProof/>
                    <w:lang w:val="en-US"/>
                  </w:rPr>
                </w:rPrChange>
              </w:rPr>
              <w:delText>Historic Point and Polygon data</w:delText>
            </w:r>
            <w:r w:rsidDel="005F3875">
              <w:rPr>
                <w:noProof/>
                <w:webHidden/>
              </w:rPr>
              <w:tab/>
              <w:delText>4</w:delText>
            </w:r>
          </w:del>
        </w:p>
        <w:p w:rsidR="0063377D" w:rsidDel="005F3875" w:rsidRDefault="0063377D">
          <w:pPr>
            <w:pStyle w:val="TOC3"/>
            <w:rPr>
              <w:del w:id="115" w:author="Gkonos  Charalampos" w:date="2015-12-14T16:42:00Z"/>
              <w:rFonts w:asciiTheme="minorHAnsi" w:eastAsiaTheme="minorEastAsia" w:hAnsiTheme="minorHAnsi" w:cstheme="minorBidi"/>
              <w:noProof/>
              <w:sz w:val="22"/>
              <w:szCs w:val="22"/>
              <w:lang w:val="de-CH" w:eastAsia="de-CH"/>
            </w:rPr>
          </w:pPr>
          <w:del w:id="116" w:author="Gkonos  Charalampos" w:date="2015-12-14T16:42:00Z">
            <w:r w:rsidRPr="005F3875" w:rsidDel="005F3875">
              <w:rPr>
                <w:rPrChange w:id="117" w:author="Gkonos  Charalampos" w:date="2015-12-14T16:42:00Z">
                  <w:rPr>
                    <w:rStyle w:val="Hyperlink"/>
                    <w:noProof/>
                    <w:lang w:val="en-US"/>
                  </w:rPr>
                </w:rPrChange>
              </w:rPr>
              <w:delText>3.1.2</w:delText>
            </w:r>
            <w:r w:rsidDel="005F3875">
              <w:rPr>
                <w:rFonts w:asciiTheme="minorHAnsi" w:eastAsiaTheme="minorEastAsia" w:hAnsiTheme="minorHAnsi" w:cstheme="minorBidi"/>
                <w:noProof/>
                <w:sz w:val="22"/>
                <w:szCs w:val="22"/>
                <w:lang w:val="de-CH" w:eastAsia="de-CH"/>
              </w:rPr>
              <w:tab/>
            </w:r>
            <w:r w:rsidRPr="005F3875" w:rsidDel="005F3875">
              <w:rPr>
                <w:rPrChange w:id="118" w:author="Gkonos  Charalampos" w:date="2015-12-14T16:42:00Z">
                  <w:rPr>
                    <w:rStyle w:val="Hyperlink"/>
                    <w:noProof/>
                    <w:lang w:val="en-US"/>
                  </w:rPr>
                </w:rPrChange>
              </w:rPr>
              <w:delText>Historic Base maps</w:delText>
            </w:r>
            <w:r w:rsidDel="005F3875">
              <w:rPr>
                <w:noProof/>
                <w:webHidden/>
              </w:rPr>
              <w:tab/>
              <w:delText>5</w:delText>
            </w:r>
          </w:del>
        </w:p>
        <w:p w:rsidR="0063377D" w:rsidDel="005F3875" w:rsidRDefault="0063377D">
          <w:pPr>
            <w:pStyle w:val="TOC2"/>
            <w:rPr>
              <w:del w:id="119" w:author="Gkonos  Charalampos" w:date="2015-12-14T16:42:00Z"/>
              <w:rFonts w:asciiTheme="minorHAnsi" w:eastAsiaTheme="minorEastAsia" w:hAnsiTheme="minorHAnsi" w:cstheme="minorBidi"/>
              <w:noProof/>
              <w:sz w:val="22"/>
              <w:szCs w:val="22"/>
              <w:lang w:val="de-CH" w:eastAsia="de-CH"/>
            </w:rPr>
          </w:pPr>
          <w:del w:id="120" w:author="Gkonos  Charalampos" w:date="2015-12-14T16:42:00Z">
            <w:r w:rsidRPr="005F3875" w:rsidDel="005F3875">
              <w:rPr>
                <w:rPrChange w:id="121" w:author="Gkonos  Charalampos" w:date="2015-12-14T16:42:00Z">
                  <w:rPr>
                    <w:rStyle w:val="Hyperlink"/>
                    <w:noProof/>
                    <w:lang w:val="en-US"/>
                  </w:rPr>
                </w:rPrChange>
              </w:rPr>
              <w:delText>3.2</w:delText>
            </w:r>
            <w:r w:rsidDel="005F3875">
              <w:rPr>
                <w:rFonts w:asciiTheme="minorHAnsi" w:eastAsiaTheme="minorEastAsia" w:hAnsiTheme="minorHAnsi" w:cstheme="minorBidi"/>
                <w:noProof/>
                <w:sz w:val="22"/>
                <w:szCs w:val="22"/>
                <w:lang w:val="de-CH" w:eastAsia="de-CH"/>
              </w:rPr>
              <w:tab/>
            </w:r>
            <w:r w:rsidRPr="005F3875" w:rsidDel="005F3875">
              <w:rPr>
                <w:rPrChange w:id="122" w:author="Gkonos  Charalampos" w:date="2015-12-14T16:42:00Z">
                  <w:rPr>
                    <w:rStyle w:val="Hyperlink"/>
                    <w:noProof/>
                    <w:lang w:val="en-US"/>
                  </w:rPr>
                </w:rPrChange>
              </w:rPr>
              <w:delText>Other data</w:delText>
            </w:r>
            <w:r w:rsidDel="005F3875">
              <w:rPr>
                <w:noProof/>
                <w:webHidden/>
              </w:rPr>
              <w:tab/>
              <w:delText>5</w:delText>
            </w:r>
          </w:del>
        </w:p>
        <w:p w:rsidR="0063377D" w:rsidDel="005F3875" w:rsidRDefault="0063377D">
          <w:pPr>
            <w:pStyle w:val="TOC3"/>
            <w:rPr>
              <w:del w:id="123" w:author="Gkonos  Charalampos" w:date="2015-12-14T16:42:00Z"/>
              <w:rFonts w:asciiTheme="minorHAnsi" w:eastAsiaTheme="minorEastAsia" w:hAnsiTheme="minorHAnsi" w:cstheme="minorBidi"/>
              <w:noProof/>
              <w:sz w:val="22"/>
              <w:szCs w:val="22"/>
              <w:lang w:val="de-CH" w:eastAsia="de-CH"/>
            </w:rPr>
          </w:pPr>
          <w:del w:id="124" w:author="Gkonos  Charalampos" w:date="2015-12-14T16:42:00Z">
            <w:r w:rsidRPr="005F3875" w:rsidDel="005F3875">
              <w:rPr>
                <w:rPrChange w:id="125" w:author="Gkonos  Charalampos" w:date="2015-12-14T16:42:00Z">
                  <w:rPr>
                    <w:rStyle w:val="Hyperlink"/>
                    <w:noProof/>
                    <w:lang w:val="en-US"/>
                  </w:rPr>
                </w:rPrChange>
              </w:rPr>
              <w:delText>3.2.1</w:delText>
            </w:r>
            <w:r w:rsidDel="005F3875">
              <w:rPr>
                <w:rFonts w:asciiTheme="minorHAnsi" w:eastAsiaTheme="minorEastAsia" w:hAnsiTheme="minorHAnsi" w:cstheme="minorBidi"/>
                <w:noProof/>
                <w:sz w:val="22"/>
                <w:szCs w:val="22"/>
                <w:lang w:val="de-CH" w:eastAsia="de-CH"/>
              </w:rPr>
              <w:tab/>
            </w:r>
            <w:r w:rsidRPr="005F3875" w:rsidDel="005F3875">
              <w:rPr>
                <w:rPrChange w:id="126" w:author="Gkonos  Charalampos" w:date="2015-12-14T16:42:00Z">
                  <w:rPr>
                    <w:rStyle w:val="Hyperlink"/>
                    <w:noProof/>
                    <w:lang w:val="en-US"/>
                  </w:rPr>
                </w:rPrChange>
              </w:rPr>
              <w:delText>Tour Geometry and Information</w:delText>
            </w:r>
            <w:r w:rsidDel="005F3875">
              <w:rPr>
                <w:noProof/>
                <w:webHidden/>
              </w:rPr>
              <w:tab/>
              <w:delText>5</w:delText>
            </w:r>
          </w:del>
        </w:p>
        <w:p w:rsidR="0063377D" w:rsidDel="005F3875" w:rsidRDefault="0063377D">
          <w:pPr>
            <w:pStyle w:val="TOC1"/>
            <w:rPr>
              <w:del w:id="127" w:author="Gkonos  Charalampos" w:date="2015-12-14T16:42:00Z"/>
              <w:rFonts w:asciiTheme="minorHAnsi" w:eastAsiaTheme="minorEastAsia" w:hAnsiTheme="minorHAnsi" w:cstheme="minorBidi"/>
              <w:b w:val="0"/>
              <w:noProof/>
              <w:sz w:val="22"/>
              <w:szCs w:val="22"/>
              <w:lang w:val="de-CH" w:eastAsia="de-CH"/>
            </w:rPr>
          </w:pPr>
          <w:del w:id="128" w:author="Gkonos  Charalampos" w:date="2015-12-14T16:42:00Z">
            <w:r w:rsidRPr="005F3875" w:rsidDel="005F3875">
              <w:rPr>
                <w:rPrChange w:id="129" w:author="Gkonos  Charalampos" w:date="2015-12-14T16:42:00Z">
                  <w:rPr>
                    <w:rStyle w:val="Hyperlink"/>
                    <w:noProof/>
                    <w:lang w:val="en-US"/>
                  </w:rPr>
                </w:rPrChange>
              </w:rPr>
              <w:delText>4</w:delText>
            </w:r>
            <w:r w:rsidDel="005F3875">
              <w:rPr>
                <w:rFonts w:asciiTheme="minorHAnsi" w:eastAsiaTheme="minorEastAsia" w:hAnsiTheme="minorHAnsi" w:cstheme="minorBidi"/>
                <w:b w:val="0"/>
                <w:noProof/>
                <w:sz w:val="22"/>
                <w:szCs w:val="22"/>
                <w:lang w:val="de-CH" w:eastAsia="de-CH"/>
              </w:rPr>
              <w:tab/>
            </w:r>
            <w:r w:rsidRPr="005F3875" w:rsidDel="005F3875">
              <w:rPr>
                <w:rPrChange w:id="130" w:author="Gkonos  Charalampos" w:date="2015-12-14T16:42:00Z">
                  <w:rPr>
                    <w:rStyle w:val="Hyperlink"/>
                    <w:noProof/>
                    <w:lang w:val="en-US"/>
                  </w:rPr>
                </w:rPrChange>
              </w:rPr>
              <w:delText>Application</w:delText>
            </w:r>
            <w:r w:rsidDel="005F3875">
              <w:rPr>
                <w:noProof/>
                <w:webHidden/>
              </w:rPr>
              <w:tab/>
              <w:delText>5</w:delText>
            </w:r>
          </w:del>
        </w:p>
        <w:p w:rsidR="0063377D" w:rsidDel="005F3875" w:rsidRDefault="0063377D">
          <w:pPr>
            <w:pStyle w:val="TOC2"/>
            <w:rPr>
              <w:del w:id="131" w:author="Gkonos  Charalampos" w:date="2015-12-14T16:42:00Z"/>
              <w:rFonts w:asciiTheme="minorHAnsi" w:eastAsiaTheme="minorEastAsia" w:hAnsiTheme="minorHAnsi" w:cstheme="minorBidi"/>
              <w:noProof/>
              <w:sz w:val="22"/>
              <w:szCs w:val="22"/>
              <w:lang w:val="de-CH" w:eastAsia="de-CH"/>
            </w:rPr>
          </w:pPr>
          <w:del w:id="132" w:author="Gkonos  Charalampos" w:date="2015-12-14T16:42:00Z">
            <w:r w:rsidRPr="005F3875" w:rsidDel="005F3875">
              <w:rPr>
                <w:rPrChange w:id="133" w:author="Gkonos  Charalampos" w:date="2015-12-14T16:42:00Z">
                  <w:rPr>
                    <w:rStyle w:val="Hyperlink"/>
                    <w:noProof/>
                    <w:lang w:val="en-US"/>
                  </w:rPr>
                </w:rPrChange>
              </w:rPr>
              <w:delText>4.1</w:delText>
            </w:r>
            <w:r w:rsidDel="005F3875">
              <w:rPr>
                <w:rFonts w:asciiTheme="minorHAnsi" w:eastAsiaTheme="minorEastAsia" w:hAnsiTheme="minorHAnsi" w:cstheme="minorBidi"/>
                <w:noProof/>
                <w:sz w:val="22"/>
                <w:szCs w:val="22"/>
                <w:lang w:val="de-CH" w:eastAsia="de-CH"/>
              </w:rPr>
              <w:tab/>
            </w:r>
            <w:r w:rsidRPr="005F3875" w:rsidDel="005F3875">
              <w:rPr>
                <w:rPrChange w:id="134" w:author="Gkonos  Charalampos" w:date="2015-12-14T16:42:00Z">
                  <w:rPr>
                    <w:rStyle w:val="Hyperlink"/>
                    <w:noProof/>
                    <w:lang w:val="en-US"/>
                  </w:rPr>
                </w:rPrChange>
              </w:rPr>
              <w:delText>Functionality</w:delText>
            </w:r>
            <w:r w:rsidDel="005F3875">
              <w:rPr>
                <w:noProof/>
                <w:webHidden/>
              </w:rPr>
              <w:tab/>
              <w:delText>5</w:delText>
            </w:r>
          </w:del>
        </w:p>
        <w:p w:rsidR="0063377D" w:rsidDel="005F3875" w:rsidRDefault="0063377D">
          <w:pPr>
            <w:pStyle w:val="TOC2"/>
            <w:rPr>
              <w:del w:id="135" w:author="Gkonos  Charalampos" w:date="2015-12-14T16:42:00Z"/>
              <w:rFonts w:asciiTheme="minorHAnsi" w:eastAsiaTheme="minorEastAsia" w:hAnsiTheme="minorHAnsi" w:cstheme="minorBidi"/>
              <w:noProof/>
              <w:sz w:val="22"/>
              <w:szCs w:val="22"/>
              <w:lang w:val="de-CH" w:eastAsia="de-CH"/>
            </w:rPr>
          </w:pPr>
          <w:del w:id="136" w:author="Gkonos  Charalampos" w:date="2015-12-14T16:42:00Z">
            <w:r w:rsidRPr="005F3875" w:rsidDel="005F3875">
              <w:rPr>
                <w:rPrChange w:id="137" w:author="Gkonos  Charalampos" w:date="2015-12-14T16:42:00Z">
                  <w:rPr>
                    <w:rStyle w:val="Hyperlink"/>
                    <w:noProof/>
                    <w:lang w:val="en-US"/>
                  </w:rPr>
                </w:rPrChange>
              </w:rPr>
              <w:delText>4.2</w:delText>
            </w:r>
            <w:r w:rsidDel="005F3875">
              <w:rPr>
                <w:rFonts w:asciiTheme="minorHAnsi" w:eastAsiaTheme="minorEastAsia" w:hAnsiTheme="minorHAnsi" w:cstheme="minorBidi"/>
                <w:noProof/>
                <w:sz w:val="22"/>
                <w:szCs w:val="22"/>
                <w:lang w:val="de-CH" w:eastAsia="de-CH"/>
              </w:rPr>
              <w:tab/>
            </w:r>
            <w:r w:rsidRPr="005F3875" w:rsidDel="005F3875">
              <w:rPr>
                <w:rPrChange w:id="138" w:author="Gkonos  Charalampos" w:date="2015-12-14T16:42:00Z">
                  <w:rPr>
                    <w:rStyle w:val="Hyperlink"/>
                    <w:noProof/>
                    <w:lang w:val="en-US"/>
                  </w:rPr>
                </w:rPrChange>
              </w:rPr>
              <w:delText>Implementation</w:delText>
            </w:r>
            <w:r w:rsidDel="005F3875">
              <w:rPr>
                <w:noProof/>
                <w:webHidden/>
              </w:rPr>
              <w:tab/>
              <w:delText>6</w:delText>
            </w:r>
          </w:del>
        </w:p>
        <w:p w:rsidR="0063377D" w:rsidDel="005F3875" w:rsidRDefault="0063377D">
          <w:pPr>
            <w:pStyle w:val="TOC3"/>
            <w:rPr>
              <w:del w:id="139" w:author="Gkonos  Charalampos" w:date="2015-12-14T16:42:00Z"/>
              <w:rFonts w:asciiTheme="minorHAnsi" w:eastAsiaTheme="minorEastAsia" w:hAnsiTheme="minorHAnsi" w:cstheme="minorBidi"/>
              <w:noProof/>
              <w:sz w:val="22"/>
              <w:szCs w:val="22"/>
              <w:lang w:val="de-CH" w:eastAsia="de-CH"/>
            </w:rPr>
          </w:pPr>
          <w:del w:id="140" w:author="Gkonos  Charalampos" w:date="2015-12-14T16:42:00Z">
            <w:r w:rsidRPr="005F3875" w:rsidDel="005F3875">
              <w:rPr>
                <w:rPrChange w:id="141" w:author="Gkonos  Charalampos" w:date="2015-12-14T16:42:00Z">
                  <w:rPr>
                    <w:rStyle w:val="Hyperlink"/>
                    <w:noProof/>
                    <w:lang w:val="en-US"/>
                  </w:rPr>
                </w:rPrChange>
              </w:rPr>
              <w:delText>4.2.1</w:delText>
            </w:r>
            <w:r w:rsidDel="005F3875">
              <w:rPr>
                <w:rFonts w:asciiTheme="minorHAnsi" w:eastAsiaTheme="minorEastAsia" w:hAnsiTheme="minorHAnsi" w:cstheme="minorBidi"/>
                <w:noProof/>
                <w:sz w:val="22"/>
                <w:szCs w:val="22"/>
                <w:lang w:val="de-CH" w:eastAsia="de-CH"/>
              </w:rPr>
              <w:tab/>
            </w:r>
            <w:r w:rsidRPr="005F3875" w:rsidDel="005F3875">
              <w:rPr>
                <w:rPrChange w:id="142" w:author="Gkonos  Charalampos" w:date="2015-12-14T16:42:00Z">
                  <w:rPr>
                    <w:rStyle w:val="Hyperlink"/>
                    <w:noProof/>
                    <w:lang w:val="en-US"/>
                  </w:rPr>
                </w:rPrChange>
              </w:rPr>
              <w:delText>Creating the Map View and adding the Base maps and Layers</w:delText>
            </w:r>
            <w:r w:rsidDel="005F3875">
              <w:rPr>
                <w:noProof/>
                <w:webHidden/>
              </w:rPr>
              <w:tab/>
              <w:delText>6</w:delText>
            </w:r>
          </w:del>
        </w:p>
        <w:p w:rsidR="0063377D" w:rsidDel="005F3875" w:rsidRDefault="0063377D">
          <w:pPr>
            <w:pStyle w:val="TOC3"/>
            <w:rPr>
              <w:del w:id="143" w:author="Gkonos  Charalampos" w:date="2015-12-14T16:42:00Z"/>
              <w:rFonts w:asciiTheme="minorHAnsi" w:eastAsiaTheme="minorEastAsia" w:hAnsiTheme="minorHAnsi" w:cstheme="minorBidi"/>
              <w:noProof/>
              <w:sz w:val="22"/>
              <w:szCs w:val="22"/>
              <w:lang w:val="de-CH" w:eastAsia="de-CH"/>
            </w:rPr>
          </w:pPr>
          <w:del w:id="144" w:author="Gkonos  Charalampos" w:date="2015-12-14T16:42:00Z">
            <w:r w:rsidRPr="005F3875" w:rsidDel="005F3875">
              <w:rPr>
                <w:rPrChange w:id="145" w:author="Gkonos  Charalampos" w:date="2015-12-14T16:42:00Z">
                  <w:rPr>
                    <w:rStyle w:val="Hyperlink"/>
                    <w:noProof/>
                    <w:lang w:val="en-US"/>
                  </w:rPr>
                </w:rPrChange>
              </w:rPr>
              <w:delText>4.2.2</w:delText>
            </w:r>
            <w:r w:rsidDel="005F3875">
              <w:rPr>
                <w:rFonts w:asciiTheme="minorHAnsi" w:eastAsiaTheme="minorEastAsia" w:hAnsiTheme="minorHAnsi" w:cstheme="minorBidi"/>
                <w:noProof/>
                <w:sz w:val="22"/>
                <w:szCs w:val="22"/>
                <w:lang w:val="de-CH" w:eastAsia="de-CH"/>
              </w:rPr>
              <w:tab/>
            </w:r>
            <w:r w:rsidRPr="005F3875" w:rsidDel="005F3875">
              <w:rPr>
                <w:rPrChange w:id="146" w:author="Gkonos  Charalampos" w:date="2015-12-14T16:42:00Z">
                  <w:rPr>
                    <w:rStyle w:val="Hyperlink"/>
                    <w:noProof/>
                    <w:lang w:val="en-US"/>
                  </w:rPr>
                </w:rPrChange>
              </w:rPr>
              <w:delText>Filter Function</w:delText>
            </w:r>
            <w:r w:rsidDel="005F3875">
              <w:rPr>
                <w:noProof/>
                <w:webHidden/>
              </w:rPr>
              <w:tab/>
              <w:delText>6</w:delText>
            </w:r>
          </w:del>
        </w:p>
        <w:p w:rsidR="0063377D" w:rsidDel="005F3875" w:rsidRDefault="0063377D">
          <w:pPr>
            <w:pStyle w:val="TOC3"/>
            <w:rPr>
              <w:del w:id="147" w:author="Gkonos  Charalampos" w:date="2015-12-14T16:42:00Z"/>
              <w:rFonts w:asciiTheme="minorHAnsi" w:eastAsiaTheme="minorEastAsia" w:hAnsiTheme="minorHAnsi" w:cstheme="minorBidi"/>
              <w:noProof/>
              <w:sz w:val="22"/>
              <w:szCs w:val="22"/>
              <w:lang w:val="de-CH" w:eastAsia="de-CH"/>
            </w:rPr>
          </w:pPr>
          <w:del w:id="148" w:author="Gkonos  Charalampos" w:date="2015-12-14T16:42:00Z">
            <w:r w:rsidRPr="005F3875" w:rsidDel="005F3875">
              <w:rPr>
                <w:rPrChange w:id="149" w:author="Gkonos  Charalampos" w:date="2015-12-14T16:42:00Z">
                  <w:rPr>
                    <w:rStyle w:val="Hyperlink"/>
                    <w:noProof/>
                    <w:lang w:val="en-US"/>
                  </w:rPr>
                </w:rPrChange>
              </w:rPr>
              <w:delText>4.2.3</w:delText>
            </w:r>
            <w:r w:rsidDel="005F3875">
              <w:rPr>
                <w:rFonts w:asciiTheme="minorHAnsi" w:eastAsiaTheme="minorEastAsia" w:hAnsiTheme="minorHAnsi" w:cstheme="minorBidi"/>
                <w:noProof/>
                <w:sz w:val="22"/>
                <w:szCs w:val="22"/>
                <w:lang w:val="de-CH" w:eastAsia="de-CH"/>
              </w:rPr>
              <w:tab/>
            </w:r>
            <w:r w:rsidRPr="005F3875" w:rsidDel="005F3875">
              <w:rPr>
                <w:rPrChange w:id="150" w:author="Gkonos  Charalampos" w:date="2015-12-14T16:42:00Z">
                  <w:rPr>
                    <w:rStyle w:val="Hyperlink"/>
                    <w:noProof/>
                    <w:lang w:val="en-US"/>
                  </w:rPr>
                </w:rPrChange>
              </w:rPr>
              <w:delText>Tour Function</w:delText>
            </w:r>
            <w:r w:rsidDel="005F3875">
              <w:rPr>
                <w:noProof/>
                <w:webHidden/>
              </w:rPr>
              <w:tab/>
              <w:delText>6</w:delText>
            </w:r>
          </w:del>
        </w:p>
        <w:p w:rsidR="0063377D" w:rsidDel="005F3875" w:rsidRDefault="0063377D">
          <w:pPr>
            <w:pStyle w:val="TOC3"/>
            <w:rPr>
              <w:del w:id="151" w:author="Gkonos  Charalampos" w:date="2015-12-14T16:42:00Z"/>
              <w:rFonts w:asciiTheme="minorHAnsi" w:eastAsiaTheme="minorEastAsia" w:hAnsiTheme="minorHAnsi" w:cstheme="minorBidi"/>
              <w:noProof/>
              <w:sz w:val="22"/>
              <w:szCs w:val="22"/>
              <w:lang w:val="de-CH" w:eastAsia="de-CH"/>
            </w:rPr>
          </w:pPr>
          <w:del w:id="152" w:author="Gkonos  Charalampos" w:date="2015-12-14T16:42:00Z">
            <w:r w:rsidRPr="005F3875" w:rsidDel="005F3875">
              <w:rPr>
                <w:rPrChange w:id="153" w:author="Gkonos  Charalampos" w:date="2015-12-14T16:42:00Z">
                  <w:rPr>
                    <w:rStyle w:val="Hyperlink"/>
                    <w:noProof/>
                    <w:lang w:val="en-US"/>
                  </w:rPr>
                </w:rPrChange>
              </w:rPr>
              <w:delText>4.2.4</w:delText>
            </w:r>
            <w:r w:rsidDel="005F3875">
              <w:rPr>
                <w:rFonts w:asciiTheme="minorHAnsi" w:eastAsiaTheme="minorEastAsia" w:hAnsiTheme="minorHAnsi" w:cstheme="minorBidi"/>
                <w:noProof/>
                <w:sz w:val="22"/>
                <w:szCs w:val="22"/>
                <w:lang w:val="de-CH" w:eastAsia="de-CH"/>
              </w:rPr>
              <w:tab/>
            </w:r>
            <w:r w:rsidRPr="005F3875" w:rsidDel="005F3875">
              <w:rPr>
                <w:rPrChange w:id="154" w:author="Gkonos  Charalampos" w:date="2015-12-14T16:42:00Z">
                  <w:rPr>
                    <w:rStyle w:val="Hyperlink"/>
                    <w:noProof/>
                    <w:lang w:val="en-US"/>
                  </w:rPr>
                </w:rPrChange>
              </w:rPr>
              <w:delText>License the App with ArcGIS online</w:delText>
            </w:r>
            <w:r w:rsidDel="005F3875">
              <w:rPr>
                <w:noProof/>
                <w:webHidden/>
              </w:rPr>
              <w:tab/>
              <w:delText>7</w:delText>
            </w:r>
          </w:del>
        </w:p>
        <w:p w:rsidR="0063377D" w:rsidDel="005F3875" w:rsidRDefault="0063377D">
          <w:pPr>
            <w:pStyle w:val="TOC1"/>
            <w:rPr>
              <w:del w:id="155" w:author="Gkonos  Charalampos" w:date="2015-12-14T16:42:00Z"/>
              <w:rFonts w:asciiTheme="minorHAnsi" w:eastAsiaTheme="minorEastAsia" w:hAnsiTheme="minorHAnsi" w:cstheme="minorBidi"/>
              <w:b w:val="0"/>
              <w:noProof/>
              <w:sz w:val="22"/>
              <w:szCs w:val="22"/>
              <w:lang w:val="de-CH" w:eastAsia="de-CH"/>
            </w:rPr>
          </w:pPr>
          <w:del w:id="156" w:author="Gkonos  Charalampos" w:date="2015-12-14T16:42:00Z">
            <w:r w:rsidRPr="005F3875" w:rsidDel="005F3875">
              <w:rPr>
                <w:rPrChange w:id="157" w:author="Gkonos  Charalampos" w:date="2015-12-14T16:42:00Z">
                  <w:rPr>
                    <w:rStyle w:val="Hyperlink"/>
                    <w:noProof/>
                    <w:lang w:val="en-US"/>
                  </w:rPr>
                </w:rPrChange>
              </w:rPr>
              <w:delText>5</w:delText>
            </w:r>
            <w:r w:rsidDel="005F3875">
              <w:rPr>
                <w:rFonts w:asciiTheme="minorHAnsi" w:eastAsiaTheme="minorEastAsia" w:hAnsiTheme="minorHAnsi" w:cstheme="minorBidi"/>
                <w:b w:val="0"/>
                <w:noProof/>
                <w:sz w:val="22"/>
                <w:szCs w:val="22"/>
                <w:lang w:val="de-CH" w:eastAsia="de-CH"/>
              </w:rPr>
              <w:tab/>
            </w:r>
            <w:r w:rsidRPr="005F3875" w:rsidDel="005F3875">
              <w:rPr>
                <w:rPrChange w:id="158" w:author="Gkonos  Charalampos" w:date="2015-12-14T16:42:00Z">
                  <w:rPr>
                    <w:rStyle w:val="Hyperlink"/>
                    <w:noProof/>
                    <w:lang w:val="en-US"/>
                  </w:rPr>
                </w:rPrChange>
              </w:rPr>
              <w:delText>Discussion</w:delText>
            </w:r>
            <w:r w:rsidDel="005F3875">
              <w:rPr>
                <w:noProof/>
                <w:webHidden/>
              </w:rPr>
              <w:tab/>
              <w:delText>7</w:delText>
            </w:r>
          </w:del>
        </w:p>
        <w:p w:rsidR="0063377D" w:rsidDel="005F3875" w:rsidRDefault="0063377D">
          <w:pPr>
            <w:pStyle w:val="TOC2"/>
            <w:rPr>
              <w:del w:id="159" w:author="Gkonos  Charalampos" w:date="2015-12-14T16:42:00Z"/>
              <w:rFonts w:asciiTheme="minorHAnsi" w:eastAsiaTheme="minorEastAsia" w:hAnsiTheme="minorHAnsi" w:cstheme="minorBidi"/>
              <w:noProof/>
              <w:sz w:val="22"/>
              <w:szCs w:val="22"/>
              <w:lang w:val="de-CH" w:eastAsia="de-CH"/>
            </w:rPr>
          </w:pPr>
          <w:del w:id="160" w:author="Gkonos  Charalampos" w:date="2015-12-14T16:42:00Z">
            <w:r w:rsidRPr="005F3875" w:rsidDel="005F3875">
              <w:rPr>
                <w:rPrChange w:id="161" w:author="Gkonos  Charalampos" w:date="2015-12-14T16:42:00Z">
                  <w:rPr>
                    <w:rStyle w:val="Hyperlink"/>
                    <w:noProof/>
                    <w:lang w:val="en-US"/>
                  </w:rPr>
                </w:rPrChange>
              </w:rPr>
              <w:delText>5.1</w:delText>
            </w:r>
            <w:r w:rsidDel="005F3875">
              <w:rPr>
                <w:rFonts w:asciiTheme="minorHAnsi" w:eastAsiaTheme="minorEastAsia" w:hAnsiTheme="minorHAnsi" w:cstheme="minorBidi"/>
                <w:noProof/>
                <w:sz w:val="22"/>
                <w:szCs w:val="22"/>
                <w:lang w:val="de-CH" w:eastAsia="de-CH"/>
              </w:rPr>
              <w:tab/>
            </w:r>
            <w:r w:rsidRPr="005F3875" w:rsidDel="005F3875">
              <w:rPr>
                <w:rPrChange w:id="162" w:author="Gkonos  Charalampos" w:date="2015-12-14T16:42:00Z">
                  <w:rPr>
                    <w:rStyle w:val="Hyperlink"/>
                    <w:noProof/>
                    <w:lang w:val="en-US"/>
                  </w:rPr>
                </w:rPrChange>
              </w:rPr>
              <w:delText>Major Challenges</w:delText>
            </w:r>
            <w:r w:rsidDel="005F3875">
              <w:rPr>
                <w:noProof/>
                <w:webHidden/>
              </w:rPr>
              <w:tab/>
              <w:delText>7</w:delText>
            </w:r>
          </w:del>
        </w:p>
        <w:p w:rsidR="0063377D" w:rsidDel="005F3875" w:rsidRDefault="0063377D">
          <w:pPr>
            <w:pStyle w:val="TOC3"/>
            <w:rPr>
              <w:del w:id="163" w:author="Gkonos  Charalampos" w:date="2015-12-14T16:42:00Z"/>
              <w:rFonts w:asciiTheme="minorHAnsi" w:eastAsiaTheme="minorEastAsia" w:hAnsiTheme="minorHAnsi" w:cstheme="minorBidi"/>
              <w:noProof/>
              <w:sz w:val="22"/>
              <w:szCs w:val="22"/>
              <w:lang w:val="de-CH" w:eastAsia="de-CH"/>
            </w:rPr>
          </w:pPr>
          <w:del w:id="164" w:author="Gkonos  Charalampos" w:date="2015-12-14T16:42:00Z">
            <w:r w:rsidRPr="005F3875" w:rsidDel="005F3875">
              <w:rPr>
                <w:rPrChange w:id="165" w:author="Gkonos  Charalampos" w:date="2015-12-14T16:42:00Z">
                  <w:rPr>
                    <w:rStyle w:val="Hyperlink"/>
                    <w:noProof/>
                    <w:lang w:val="en-US"/>
                  </w:rPr>
                </w:rPrChange>
              </w:rPr>
              <w:delText>5.1.1</w:delText>
            </w:r>
            <w:r w:rsidDel="005F3875">
              <w:rPr>
                <w:rFonts w:asciiTheme="minorHAnsi" w:eastAsiaTheme="minorEastAsia" w:hAnsiTheme="minorHAnsi" w:cstheme="minorBidi"/>
                <w:noProof/>
                <w:sz w:val="22"/>
                <w:szCs w:val="22"/>
                <w:lang w:val="de-CH" w:eastAsia="de-CH"/>
              </w:rPr>
              <w:tab/>
            </w:r>
            <w:r w:rsidRPr="005F3875" w:rsidDel="005F3875">
              <w:rPr>
                <w:rPrChange w:id="166" w:author="Gkonos  Charalampos" w:date="2015-12-14T16:42:00Z">
                  <w:rPr>
                    <w:rStyle w:val="Hyperlink"/>
                    <w:noProof/>
                    <w:lang w:val="en-US"/>
                  </w:rPr>
                </w:rPrChange>
              </w:rPr>
              <w:delText>Code Repositories</w:delText>
            </w:r>
            <w:r w:rsidDel="005F3875">
              <w:rPr>
                <w:noProof/>
                <w:webHidden/>
              </w:rPr>
              <w:tab/>
              <w:delText>7</w:delText>
            </w:r>
          </w:del>
        </w:p>
        <w:p w:rsidR="0063377D" w:rsidDel="005F3875" w:rsidRDefault="0063377D">
          <w:pPr>
            <w:pStyle w:val="TOC3"/>
            <w:rPr>
              <w:del w:id="167" w:author="Gkonos  Charalampos" w:date="2015-12-14T16:42:00Z"/>
              <w:rFonts w:asciiTheme="minorHAnsi" w:eastAsiaTheme="minorEastAsia" w:hAnsiTheme="minorHAnsi" w:cstheme="minorBidi"/>
              <w:noProof/>
              <w:sz w:val="22"/>
              <w:szCs w:val="22"/>
              <w:lang w:val="de-CH" w:eastAsia="de-CH"/>
            </w:rPr>
          </w:pPr>
          <w:del w:id="168" w:author="Gkonos  Charalampos" w:date="2015-12-14T16:42:00Z">
            <w:r w:rsidRPr="005F3875" w:rsidDel="005F3875">
              <w:rPr>
                <w:rPrChange w:id="169" w:author="Gkonos  Charalampos" w:date="2015-12-14T16:42:00Z">
                  <w:rPr>
                    <w:rStyle w:val="Hyperlink"/>
                    <w:noProof/>
                    <w:lang w:val="en-US"/>
                  </w:rPr>
                </w:rPrChange>
              </w:rPr>
              <w:delText>5.1.2</w:delText>
            </w:r>
            <w:r w:rsidDel="005F3875">
              <w:rPr>
                <w:rFonts w:asciiTheme="minorHAnsi" w:eastAsiaTheme="minorEastAsia" w:hAnsiTheme="minorHAnsi" w:cstheme="minorBidi"/>
                <w:noProof/>
                <w:sz w:val="22"/>
                <w:szCs w:val="22"/>
                <w:lang w:val="de-CH" w:eastAsia="de-CH"/>
              </w:rPr>
              <w:tab/>
            </w:r>
            <w:r w:rsidRPr="005F3875" w:rsidDel="005F3875">
              <w:rPr>
                <w:rPrChange w:id="170" w:author="Gkonos  Charalampos" w:date="2015-12-14T16:42:00Z">
                  <w:rPr>
                    <w:rStyle w:val="Hyperlink"/>
                    <w:noProof/>
                    <w:lang w:val="en-US"/>
                  </w:rPr>
                </w:rPrChange>
              </w:rPr>
              <w:delText>ArcGIS for Android SDK</w:delText>
            </w:r>
            <w:r w:rsidDel="005F3875">
              <w:rPr>
                <w:noProof/>
                <w:webHidden/>
              </w:rPr>
              <w:tab/>
              <w:delText>7</w:delText>
            </w:r>
          </w:del>
        </w:p>
        <w:p w:rsidR="0063377D" w:rsidDel="005F3875" w:rsidRDefault="0063377D">
          <w:pPr>
            <w:pStyle w:val="TOC3"/>
            <w:rPr>
              <w:del w:id="171" w:author="Gkonos  Charalampos" w:date="2015-12-14T16:42:00Z"/>
              <w:rFonts w:asciiTheme="minorHAnsi" w:eastAsiaTheme="minorEastAsia" w:hAnsiTheme="minorHAnsi" w:cstheme="minorBidi"/>
              <w:noProof/>
              <w:sz w:val="22"/>
              <w:szCs w:val="22"/>
              <w:lang w:val="de-CH" w:eastAsia="de-CH"/>
            </w:rPr>
          </w:pPr>
          <w:del w:id="172" w:author="Gkonos  Charalampos" w:date="2015-12-14T16:42:00Z">
            <w:r w:rsidRPr="005F3875" w:rsidDel="005F3875">
              <w:rPr>
                <w:rPrChange w:id="173" w:author="Gkonos  Charalampos" w:date="2015-12-14T16:42:00Z">
                  <w:rPr>
                    <w:rStyle w:val="Hyperlink"/>
                    <w:noProof/>
                    <w:lang w:val="en-US"/>
                  </w:rPr>
                </w:rPrChange>
              </w:rPr>
              <w:delText>5.1.3</w:delText>
            </w:r>
            <w:r w:rsidDel="005F3875">
              <w:rPr>
                <w:rFonts w:asciiTheme="minorHAnsi" w:eastAsiaTheme="minorEastAsia" w:hAnsiTheme="minorHAnsi" w:cstheme="minorBidi"/>
                <w:noProof/>
                <w:sz w:val="22"/>
                <w:szCs w:val="22"/>
                <w:lang w:val="de-CH" w:eastAsia="de-CH"/>
              </w:rPr>
              <w:tab/>
            </w:r>
            <w:r w:rsidRPr="005F3875" w:rsidDel="005F3875">
              <w:rPr>
                <w:rPrChange w:id="174" w:author="Gkonos  Charalampos" w:date="2015-12-14T16:42:00Z">
                  <w:rPr>
                    <w:rStyle w:val="Hyperlink"/>
                    <w:noProof/>
                    <w:lang w:val="en-US"/>
                  </w:rPr>
                </w:rPrChange>
              </w:rPr>
              <w:delText>Unimplemented functionalities</w:delText>
            </w:r>
            <w:r w:rsidDel="005F3875">
              <w:rPr>
                <w:noProof/>
                <w:webHidden/>
              </w:rPr>
              <w:tab/>
              <w:delText>7</w:delText>
            </w:r>
          </w:del>
        </w:p>
        <w:p w:rsidR="0063377D" w:rsidDel="005F3875" w:rsidRDefault="0063377D">
          <w:pPr>
            <w:pStyle w:val="TOC2"/>
            <w:rPr>
              <w:del w:id="175" w:author="Gkonos  Charalampos" w:date="2015-12-14T16:42:00Z"/>
              <w:rFonts w:asciiTheme="minorHAnsi" w:eastAsiaTheme="minorEastAsia" w:hAnsiTheme="minorHAnsi" w:cstheme="minorBidi"/>
              <w:noProof/>
              <w:sz w:val="22"/>
              <w:szCs w:val="22"/>
              <w:lang w:val="de-CH" w:eastAsia="de-CH"/>
            </w:rPr>
          </w:pPr>
          <w:del w:id="176" w:author="Gkonos  Charalampos" w:date="2015-12-14T16:42:00Z">
            <w:r w:rsidRPr="005F3875" w:rsidDel="005F3875">
              <w:rPr>
                <w:rPrChange w:id="177" w:author="Gkonos  Charalampos" w:date="2015-12-14T16:42:00Z">
                  <w:rPr>
                    <w:rStyle w:val="Hyperlink"/>
                    <w:noProof/>
                    <w:lang w:val="en-US"/>
                  </w:rPr>
                </w:rPrChange>
              </w:rPr>
              <w:delText>5.2</w:delText>
            </w:r>
            <w:r w:rsidDel="005F3875">
              <w:rPr>
                <w:rFonts w:asciiTheme="minorHAnsi" w:eastAsiaTheme="minorEastAsia" w:hAnsiTheme="minorHAnsi" w:cstheme="minorBidi"/>
                <w:noProof/>
                <w:sz w:val="22"/>
                <w:szCs w:val="22"/>
                <w:lang w:val="de-CH" w:eastAsia="de-CH"/>
              </w:rPr>
              <w:tab/>
            </w:r>
            <w:r w:rsidRPr="005F3875" w:rsidDel="005F3875">
              <w:rPr>
                <w:rPrChange w:id="178" w:author="Gkonos  Charalampos" w:date="2015-12-14T16:42:00Z">
                  <w:rPr>
                    <w:rStyle w:val="Hyperlink"/>
                    <w:noProof/>
                    <w:lang w:val="en-US"/>
                  </w:rPr>
                </w:rPrChange>
              </w:rPr>
              <w:delText>Outlook and future functionalities</w:delText>
            </w:r>
            <w:r w:rsidDel="005F3875">
              <w:rPr>
                <w:noProof/>
                <w:webHidden/>
              </w:rPr>
              <w:tab/>
              <w:delText>8</w:delText>
            </w:r>
          </w:del>
        </w:p>
        <w:p w:rsidR="0063377D" w:rsidDel="005F3875" w:rsidRDefault="0063377D">
          <w:pPr>
            <w:pStyle w:val="TOC3"/>
            <w:rPr>
              <w:del w:id="179" w:author="Gkonos  Charalampos" w:date="2015-12-14T16:42:00Z"/>
              <w:rFonts w:asciiTheme="minorHAnsi" w:eastAsiaTheme="minorEastAsia" w:hAnsiTheme="minorHAnsi" w:cstheme="minorBidi"/>
              <w:noProof/>
              <w:sz w:val="22"/>
              <w:szCs w:val="22"/>
              <w:lang w:val="de-CH" w:eastAsia="de-CH"/>
            </w:rPr>
          </w:pPr>
          <w:del w:id="180" w:author="Gkonos  Charalampos" w:date="2015-12-14T16:42:00Z">
            <w:r w:rsidRPr="005F3875" w:rsidDel="005F3875">
              <w:rPr>
                <w:rPrChange w:id="181" w:author="Gkonos  Charalampos" w:date="2015-12-14T16:42:00Z">
                  <w:rPr>
                    <w:rStyle w:val="Hyperlink"/>
                    <w:noProof/>
                    <w:lang w:val="en-US"/>
                  </w:rPr>
                </w:rPrChange>
              </w:rPr>
              <w:delText>5.2.1</w:delText>
            </w:r>
            <w:r w:rsidDel="005F3875">
              <w:rPr>
                <w:rFonts w:asciiTheme="minorHAnsi" w:eastAsiaTheme="minorEastAsia" w:hAnsiTheme="minorHAnsi" w:cstheme="minorBidi"/>
                <w:noProof/>
                <w:sz w:val="22"/>
                <w:szCs w:val="22"/>
                <w:lang w:val="de-CH" w:eastAsia="de-CH"/>
              </w:rPr>
              <w:tab/>
            </w:r>
            <w:r w:rsidRPr="005F3875" w:rsidDel="005F3875">
              <w:rPr>
                <w:rPrChange w:id="182" w:author="Gkonos  Charalampos" w:date="2015-12-14T16:42:00Z">
                  <w:rPr>
                    <w:rStyle w:val="Hyperlink"/>
                    <w:noProof/>
                    <w:lang w:val="en-US"/>
                  </w:rPr>
                </w:rPrChange>
              </w:rPr>
              <w:delText>Tours</w:delText>
            </w:r>
            <w:r w:rsidDel="005F3875">
              <w:rPr>
                <w:noProof/>
                <w:webHidden/>
              </w:rPr>
              <w:tab/>
              <w:delText>8</w:delText>
            </w:r>
          </w:del>
        </w:p>
        <w:p w:rsidR="006C7971" w:rsidRPr="008344E7" w:rsidRDefault="006C7971">
          <w:pPr>
            <w:rPr>
              <w:lang w:val="en-US"/>
            </w:rPr>
          </w:pPr>
          <w:r w:rsidRPr="008344E7">
            <w:rPr>
              <w:b/>
              <w:bCs/>
              <w:lang w:val="en-US"/>
            </w:rPr>
            <w:fldChar w:fldCharType="end"/>
          </w:r>
        </w:p>
      </w:sdtContent>
    </w:sdt>
    <w:p w:rsidR="006C7971" w:rsidRPr="008344E7" w:rsidRDefault="006C7971" w:rsidP="00D76733">
      <w:pPr>
        <w:pStyle w:val="TOC3"/>
        <w:rPr>
          <w:lang w:val="en-US"/>
        </w:rPr>
      </w:pPr>
    </w:p>
    <w:p w:rsidR="006C7971" w:rsidRPr="008344E7" w:rsidRDefault="006C7971" w:rsidP="00D76733">
      <w:pPr>
        <w:pStyle w:val="TOC3"/>
        <w:rPr>
          <w:lang w:val="en-US"/>
        </w:rPr>
      </w:pPr>
    </w:p>
    <w:p w:rsidR="006C7971" w:rsidRPr="008344E7" w:rsidRDefault="006C7971" w:rsidP="00D76733">
      <w:pPr>
        <w:pStyle w:val="TOC3"/>
        <w:rPr>
          <w:lang w:val="en-US"/>
        </w:rPr>
      </w:pPr>
    </w:p>
    <w:p w:rsidR="006C7971" w:rsidRPr="008344E7" w:rsidRDefault="006C7971" w:rsidP="00693B74">
      <w:pPr>
        <w:rPr>
          <w:lang w:val="en-US"/>
        </w:rPr>
      </w:pPr>
      <w:r w:rsidRPr="008344E7">
        <w:rPr>
          <w:lang w:val="en-US"/>
        </w:rPr>
        <w:br w:type="page"/>
      </w:r>
    </w:p>
    <w:p w:rsidR="00411685" w:rsidRPr="008344E7" w:rsidRDefault="00FC4E6C" w:rsidP="00FA514B">
      <w:pPr>
        <w:pStyle w:val="Heading1"/>
        <w:rPr>
          <w:lang w:val="en-US"/>
        </w:rPr>
      </w:pPr>
      <w:bookmarkStart w:id="183" w:name="_Toc437874659"/>
      <w:r w:rsidRPr="008344E7">
        <w:rPr>
          <w:lang w:val="en-US"/>
        </w:rPr>
        <w:lastRenderedPageBreak/>
        <w:t xml:space="preserve">Idea and </w:t>
      </w:r>
      <w:r w:rsidR="00885A4A" w:rsidRPr="008344E7">
        <w:rPr>
          <w:lang w:val="en-US"/>
        </w:rPr>
        <w:t>Goal</w:t>
      </w:r>
      <w:r w:rsidRPr="008344E7">
        <w:rPr>
          <w:lang w:val="en-US"/>
        </w:rPr>
        <w:t>s</w:t>
      </w:r>
      <w:bookmarkEnd w:id="183"/>
    </w:p>
    <w:p w:rsidR="00A80B97" w:rsidRPr="008344E7" w:rsidDel="00887ED4" w:rsidRDefault="00A80B97" w:rsidP="00A80B97">
      <w:pPr>
        <w:rPr>
          <w:del w:id="184" w:author="Gkonos  Charalampos" w:date="2015-12-14T15:23:00Z"/>
          <w:lang w:val="en-US"/>
        </w:rPr>
      </w:pPr>
      <w:bookmarkStart w:id="185" w:name="_Toc437874660"/>
      <w:bookmarkEnd w:id="185"/>
    </w:p>
    <w:p w:rsidR="00411685" w:rsidRPr="008344E7" w:rsidRDefault="00FC4E6C" w:rsidP="00FA514B">
      <w:pPr>
        <w:pStyle w:val="Heading2"/>
        <w:rPr>
          <w:lang w:val="en-US"/>
        </w:rPr>
      </w:pPr>
      <w:bookmarkStart w:id="186" w:name="_Toc437874661"/>
      <w:r w:rsidRPr="008344E7">
        <w:rPr>
          <w:lang w:val="en-US"/>
        </w:rPr>
        <w:t>Theme of the Application</w:t>
      </w:r>
      <w:bookmarkEnd w:id="186"/>
    </w:p>
    <w:p w:rsidR="007157D2" w:rsidRPr="008344E7" w:rsidRDefault="00A80B97" w:rsidP="007157D2">
      <w:pPr>
        <w:rPr>
          <w:lang w:val="en-US"/>
        </w:rPr>
      </w:pPr>
      <w:r w:rsidRPr="008344E7">
        <w:rPr>
          <w:lang w:val="en-US"/>
        </w:rPr>
        <w:t xml:space="preserve">The inspiration for this project came from the fact that there are over 8000 historic preserved objects and buildings (Denkmalschutzobjekte) in the city of Zurich and no one really knows where they’re located. </w:t>
      </w:r>
    </w:p>
    <w:p w:rsidR="008352C7" w:rsidRPr="008344E7" w:rsidRDefault="008352C7" w:rsidP="007157D2">
      <w:pPr>
        <w:rPr>
          <w:lang w:val="en-US"/>
        </w:rPr>
      </w:pPr>
    </w:p>
    <w:p w:rsidR="008352C7" w:rsidRPr="008344E7" w:rsidRDefault="008352C7" w:rsidP="007157D2">
      <w:pPr>
        <w:rPr>
          <w:lang w:val="en-US"/>
        </w:rPr>
      </w:pPr>
      <w:r w:rsidRPr="008344E7">
        <w:rPr>
          <w:lang w:val="en-US"/>
        </w:rPr>
        <w:t xml:space="preserve">Therefore, the theme for our application is the exploration of historic Zurich, mainly </w:t>
      </w:r>
      <w:r w:rsidR="008344E7" w:rsidRPr="008344E7">
        <w:rPr>
          <w:lang w:val="en-US"/>
        </w:rPr>
        <w:t>focusing</w:t>
      </w:r>
      <w:r w:rsidRPr="008344E7">
        <w:rPr>
          <w:lang w:val="en-US"/>
        </w:rPr>
        <w:t xml:space="preserve"> on the preserved sites and gardens and also providing historic maps to the user.</w:t>
      </w:r>
      <w:r w:rsidR="00BD0CFE" w:rsidRPr="008344E7">
        <w:rPr>
          <w:lang w:val="en-US"/>
        </w:rPr>
        <w:t xml:space="preserve"> </w:t>
      </w:r>
      <w:r w:rsidR="00241B41" w:rsidRPr="008344E7">
        <w:rPr>
          <w:lang w:val="en-US"/>
        </w:rPr>
        <w:t xml:space="preserve">The target user group was narrowed down to </w:t>
      </w:r>
      <w:r w:rsidR="00754E17" w:rsidRPr="008344E7">
        <w:rPr>
          <w:lang w:val="en-US"/>
        </w:rPr>
        <w:t>people</w:t>
      </w:r>
      <w:r w:rsidR="00241B41" w:rsidRPr="008344E7">
        <w:rPr>
          <w:lang w:val="en-US"/>
        </w:rPr>
        <w:t xml:space="preserve"> with an interest of historic preservation, more specifically Swi</w:t>
      </w:r>
      <w:r w:rsidR="000F14E2">
        <w:rPr>
          <w:lang w:val="en-US"/>
        </w:rPr>
        <w:t>ss tourists or inhabitants of Zu</w:t>
      </w:r>
      <w:r w:rsidR="00241B41" w:rsidRPr="008344E7">
        <w:rPr>
          <w:lang w:val="en-US"/>
        </w:rPr>
        <w:t>rich</w:t>
      </w:r>
      <w:r w:rsidR="00906124">
        <w:rPr>
          <w:lang w:val="en-US"/>
        </w:rPr>
        <w:t xml:space="preserve"> under the assumption that these </w:t>
      </w:r>
      <w:r w:rsidR="006D6864">
        <w:rPr>
          <w:lang w:val="en-US"/>
        </w:rPr>
        <w:t xml:space="preserve">two </w:t>
      </w:r>
      <w:r w:rsidR="00906124">
        <w:rPr>
          <w:lang w:val="en-US"/>
        </w:rPr>
        <w:t>groups are mainly those interested in historical preservation</w:t>
      </w:r>
      <w:r w:rsidR="00241B41" w:rsidRPr="008344E7">
        <w:rPr>
          <w:lang w:val="en-US"/>
        </w:rPr>
        <w:t>.</w:t>
      </w:r>
      <w:r w:rsidR="00BD0CFE" w:rsidRPr="008344E7">
        <w:rPr>
          <w:lang w:val="en-US"/>
        </w:rPr>
        <w:t xml:space="preserve"> Therefore, the language used in the </w:t>
      </w:r>
      <w:r w:rsidR="003D404D" w:rsidRPr="008344E7">
        <w:rPr>
          <w:lang w:val="en-US"/>
        </w:rPr>
        <w:t>app</w:t>
      </w:r>
      <w:r w:rsidR="00BD0CFE" w:rsidRPr="008344E7">
        <w:rPr>
          <w:lang w:val="en-US"/>
        </w:rPr>
        <w:t xml:space="preserve"> was </w:t>
      </w:r>
      <w:r w:rsidR="00906124">
        <w:rPr>
          <w:lang w:val="en-US"/>
        </w:rPr>
        <w:t>chosen</w:t>
      </w:r>
      <w:r w:rsidR="00BD0CFE" w:rsidRPr="008344E7">
        <w:rPr>
          <w:lang w:val="en-US"/>
        </w:rPr>
        <w:t xml:space="preserve"> to be German. </w:t>
      </w:r>
    </w:p>
    <w:p w:rsidR="00D92604" w:rsidRDefault="00D92604" w:rsidP="007157D2">
      <w:pPr>
        <w:rPr>
          <w:ins w:id="187" w:author="Gkonos  Charalampos" w:date="2015-12-14T15:23:00Z"/>
          <w:lang w:val="en-US"/>
        </w:rPr>
      </w:pPr>
    </w:p>
    <w:p w:rsidR="00887ED4" w:rsidRPr="008344E7" w:rsidRDefault="00887ED4" w:rsidP="007157D2">
      <w:pPr>
        <w:rPr>
          <w:lang w:val="en-US"/>
        </w:rPr>
      </w:pPr>
    </w:p>
    <w:p w:rsidR="007157D2" w:rsidRPr="008344E7" w:rsidRDefault="00E75E31" w:rsidP="007157D2">
      <w:pPr>
        <w:pStyle w:val="Heading2"/>
        <w:rPr>
          <w:lang w:val="en-US"/>
        </w:rPr>
      </w:pPr>
      <w:bookmarkStart w:id="188" w:name="_Toc437874662"/>
      <w:r w:rsidRPr="008344E7">
        <w:rPr>
          <w:lang w:val="en-US"/>
        </w:rPr>
        <w:t xml:space="preserve">Vision and </w:t>
      </w:r>
      <w:r w:rsidR="00FC4E6C" w:rsidRPr="008344E7">
        <w:rPr>
          <w:lang w:val="en-US"/>
        </w:rPr>
        <w:t>Project-Goals</w:t>
      </w:r>
      <w:bookmarkEnd w:id="188"/>
    </w:p>
    <w:p w:rsidR="007D61E4" w:rsidRPr="008344E7" w:rsidRDefault="007D61E4" w:rsidP="007D61E4">
      <w:pPr>
        <w:rPr>
          <w:lang w:val="en-US"/>
        </w:rPr>
      </w:pPr>
      <w:r w:rsidRPr="008344E7">
        <w:rPr>
          <w:lang w:val="en-US"/>
        </w:rPr>
        <w:t xml:space="preserve">The visions </w:t>
      </w:r>
      <w:r w:rsidR="00754E17" w:rsidRPr="008344E7">
        <w:rPr>
          <w:lang w:val="en-US"/>
        </w:rPr>
        <w:t>and the goals of the project were the following points.</w:t>
      </w:r>
    </w:p>
    <w:p w:rsidR="003832E6" w:rsidRPr="008344E7" w:rsidRDefault="00BA606C" w:rsidP="00E75E31">
      <w:pPr>
        <w:numPr>
          <w:ilvl w:val="0"/>
          <w:numId w:val="19"/>
        </w:numPr>
        <w:rPr>
          <w:lang w:val="en-US"/>
        </w:rPr>
      </w:pPr>
      <w:r w:rsidRPr="008344E7">
        <w:rPr>
          <w:lang w:val="en-US"/>
        </w:rPr>
        <w:t>Let users experience historic preserved Z</w:t>
      </w:r>
      <w:r w:rsidR="000F14E2">
        <w:rPr>
          <w:lang w:val="en-US"/>
        </w:rPr>
        <w:t>u</w:t>
      </w:r>
      <w:r w:rsidRPr="008344E7">
        <w:rPr>
          <w:lang w:val="en-US"/>
        </w:rPr>
        <w:t>rich</w:t>
      </w:r>
    </w:p>
    <w:p w:rsidR="003832E6" w:rsidRPr="008344E7" w:rsidRDefault="00BA606C" w:rsidP="00E75E31">
      <w:pPr>
        <w:numPr>
          <w:ilvl w:val="1"/>
          <w:numId w:val="19"/>
        </w:numPr>
        <w:rPr>
          <w:lang w:val="en-US"/>
        </w:rPr>
      </w:pPr>
      <w:r w:rsidRPr="008344E7">
        <w:rPr>
          <w:lang w:val="en-US"/>
        </w:rPr>
        <w:t>Highlight preserved, historic objects</w:t>
      </w:r>
    </w:p>
    <w:p w:rsidR="003832E6" w:rsidRPr="008344E7" w:rsidRDefault="00BA606C" w:rsidP="00E75E31">
      <w:pPr>
        <w:numPr>
          <w:ilvl w:val="1"/>
          <w:numId w:val="19"/>
        </w:numPr>
        <w:rPr>
          <w:lang w:val="en-US"/>
        </w:rPr>
      </w:pPr>
      <w:r w:rsidRPr="008344E7">
        <w:rPr>
          <w:lang w:val="en-US"/>
        </w:rPr>
        <w:t>Locate and guide the user through history</w:t>
      </w:r>
    </w:p>
    <w:p w:rsidR="003832E6" w:rsidRPr="008344E7" w:rsidRDefault="00BA606C" w:rsidP="00E75E31">
      <w:pPr>
        <w:numPr>
          <w:ilvl w:val="1"/>
          <w:numId w:val="19"/>
        </w:numPr>
        <w:rPr>
          <w:lang w:val="en-US"/>
        </w:rPr>
      </w:pPr>
      <w:r w:rsidRPr="008344E7">
        <w:rPr>
          <w:lang w:val="en-US"/>
        </w:rPr>
        <w:t>Provide thematic tours to explore</w:t>
      </w:r>
    </w:p>
    <w:p w:rsidR="009438A4" w:rsidRPr="00A52384" w:rsidRDefault="00BA606C" w:rsidP="00B248F9">
      <w:pPr>
        <w:numPr>
          <w:ilvl w:val="1"/>
          <w:numId w:val="19"/>
        </w:numPr>
        <w:rPr>
          <w:lang w:val="en-US"/>
        </w:rPr>
      </w:pPr>
      <w:r w:rsidRPr="008344E7">
        <w:rPr>
          <w:lang w:val="en-US"/>
        </w:rPr>
        <w:t>Make it user-friendly</w:t>
      </w:r>
    </w:p>
    <w:p w:rsidR="00887ED4" w:rsidRDefault="00887ED4">
      <w:pPr>
        <w:spacing w:line="240" w:lineRule="auto"/>
        <w:jc w:val="left"/>
        <w:rPr>
          <w:ins w:id="189" w:author="Gkonos  Charalampos" w:date="2015-12-14T15:23:00Z"/>
          <w:lang w:val="en-US"/>
        </w:rPr>
      </w:pPr>
      <w:ins w:id="190" w:author="Gkonos  Charalampos" w:date="2015-12-14T15:23:00Z">
        <w:r>
          <w:rPr>
            <w:lang w:val="en-US"/>
          </w:rPr>
          <w:br w:type="page"/>
        </w:r>
      </w:ins>
    </w:p>
    <w:p w:rsidR="00D92604" w:rsidRPr="008344E7" w:rsidDel="00887ED4" w:rsidRDefault="00D92604" w:rsidP="00B248F9">
      <w:pPr>
        <w:rPr>
          <w:del w:id="191" w:author="Gkonos  Charalampos" w:date="2015-12-14T15:23:00Z"/>
          <w:lang w:val="en-US"/>
        </w:rPr>
      </w:pPr>
      <w:bookmarkStart w:id="192" w:name="_Toc437874663"/>
      <w:bookmarkEnd w:id="192"/>
    </w:p>
    <w:p w:rsidR="009438A4" w:rsidRPr="008344E7" w:rsidRDefault="00FC4E6C" w:rsidP="009438A4">
      <w:pPr>
        <w:pStyle w:val="Heading1"/>
        <w:rPr>
          <w:lang w:val="en-US"/>
        </w:rPr>
      </w:pPr>
      <w:bookmarkStart w:id="193" w:name="_Toc437874664"/>
      <w:r w:rsidRPr="008344E7">
        <w:rPr>
          <w:lang w:val="en-US"/>
        </w:rPr>
        <w:t>Planning and Organization</w:t>
      </w:r>
      <w:bookmarkEnd w:id="193"/>
    </w:p>
    <w:p w:rsidR="009438A4" w:rsidRPr="008344E7" w:rsidRDefault="00FC4E6C" w:rsidP="001B2F3F">
      <w:pPr>
        <w:pStyle w:val="Heading2"/>
        <w:rPr>
          <w:lang w:val="en-US"/>
        </w:rPr>
      </w:pPr>
      <w:bookmarkStart w:id="194" w:name="_Toc437874665"/>
      <w:r w:rsidRPr="008344E7">
        <w:rPr>
          <w:lang w:val="en-US"/>
        </w:rPr>
        <w:t>Schedule</w:t>
      </w:r>
      <w:bookmarkEnd w:id="194"/>
    </w:p>
    <w:p w:rsidR="00887ED4" w:rsidRDefault="00D92604" w:rsidP="00911316">
      <w:pPr>
        <w:rPr>
          <w:ins w:id="195" w:author="Gkonos  Charalampos" w:date="2015-12-14T15:23:00Z"/>
          <w:lang w:val="en-US"/>
        </w:rPr>
      </w:pPr>
      <w:r w:rsidRPr="008344E7">
        <w:rPr>
          <w:lang w:val="en-US"/>
        </w:rPr>
        <w:t>To plan the project, we divided the work into tasks and subtasks. The tasks w</w:t>
      </w:r>
      <w:del w:id="196" w:author="Gkonos  Charalampos" w:date="2015-12-14T15:24:00Z">
        <w:r w:rsidRPr="008344E7" w:rsidDel="00887ED4">
          <w:rPr>
            <w:lang w:val="en-US"/>
          </w:rPr>
          <w:delText>h</w:delText>
        </w:r>
      </w:del>
      <w:r w:rsidRPr="008344E7">
        <w:rPr>
          <w:lang w:val="en-US"/>
        </w:rPr>
        <w:t xml:space="preserve">ere assigned to a group member </w:t>
      </w:r>
      <w:del w:id="197" w:author="Gkonos  Charalampos" w:date="2015-12-14T15:24:00Z">
        <w:r w:rsidRPr="008344E7" w:rsidDel="00887ED4">
          <w:rPr>
            <w:lang w:val="en-US"/>
          </w:rPr>
          <w:delText>which then</w:delText>
        </w:r>
      </w:del>
      <w:ins w:id="198" w:author="Gkonos  Charalampos" w:date="2015-12-14T15:24:00Z">
        <w:r w:rsidR="00887ED4">
          <w:rPr>
            <w:lang w:val="en-US"/>
          </w:rPr>
          <w:t>that</w:t>
        </w:r>
      </w:ins>
      <w:r w:rsidRPr="008344E7">
        <w:rPr>
          <w:lang w:val="en-US"/>
        </w:rPr>
        <w:t xml:space="preserve"> was responsible for it, but the subtasks </w:t>
      </w:r>
      <w:ins w:id="199" w:author="Gkonos  Charalampos" w:date="2015-12-14T15:24:00Z">
        <w:r w:rsidR="00887ED4">
          <w:rPr>
            <w:lang w:val="en-US"/>
          </w:rPr>
          <w:t xml:space="preserve">could </w:t>
        </w:r>
      </w:ins>
      <w:r w:rsidRPr="008344E7">
        <w:rPr>
          <w:lang w:val="en-US"/>
        </w:rPr>
        <w:t>still be</w:t>
      </w:r>
      <w:del w:id="200" w:author="Gkonos  Charalampos" w:date="2015-12-14T15:24:00Z">
        <w:r w:rsidRPr="008344E7" w:rsidDel="00887ED4">
          <w:rPr>
            <w:lang w:val="en-US"/>
          </w:rPr>
          <w:delText>ing</w:delText>
        </w:r>
      </w:del>
      <w:r w:rsidRPr="008344E7">
        <w:rPr>
          <w:lang w:val="en-US"/>
        </w:rPr>
        <w:t xml:space="preserve"> executed by other members of the group. </w:t>
      </w:r>
      <w:r w:rsidR="009F232C" w:rsidRPr="008344E7">
        <w:rPr>
          <w:lang w:val="en-US"/>
        </w:rPr>
        <w:t>The first draft of the schedule can be seen in Figure 1</w:t>
      </w:r>
      <w:ins w:id="201" w:author="Gkonos  Charalampos" w:date="2015-12-14T15:23:00Z">
        <w:r w:rsidR="00887ED4">
          <w:rPr>
            <w:lang w:val="en-US"/>
          </w:rPr>
          <w:t>:</w:t>
        </w:r>
      </w:ins>
    </w:p>
    <w:p w:rsidR="00887ED4" w:rsidRDefault="00887ED4" w:rsidP="00911316">
      <w:pPr>
        <w:rPr>
          <w:ins w:id="202" w:author="Gkonos  Charalampos" w:date="2015-12-14T15:24:00Z"/>
          <w:lang w:val="en-US"/>
        </w:rPr>
      </w:pPr>
    </w:p>
    <w:p w:rsidR="00911316" w:rsidRPr="008344E7" w:rsidRDefault="009F232C" w:rsidP="00911316">
      <w:pPr>
        <w:rPr>
          <w:lang w:val="en-US"/>
        </w:rPr>
      </w:pPr>
      <w:del w:id="203" w:author="Gkonos  Charalampos" w:date="2015-12-14T15:23:00Z">
        <w:r w:rsidRPr="008344E7" w:rsidDel="00887ED4">
          <w:rPr>
            <w:lang w:val="en-US"/>
          </w:rPr>
          <w:delText xml:space="preserve">. </w:delText>
        </w:r>
      </w:del>
    </w:p>
    <w:p w:rsidR="00521E9F" w:rsidRPr="008344E7" w:rsidRDefault="00911316" w:rsidP="00521E9F">
      <w:pPr>
        <w:keepNext/>
        <w:rPr>
          <w:lang w:val="en-US"/>
        </w:rPr>
      </w:pPr>
      <w:r w:rsidRPr="008344E7">
        <w:rPr>
          <w:noProof/>
          <w:lang w:val="en-US"/>
        </w:rPr>
        <w:drawing>
          <wp:inline distT="0" distB="0" distL="0" distR="0" wp14:anchorId="14F1C0E6" wp14:editId="19820137">
            <wp:extent cx="5759450" cy="3580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dule_printscree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580765"/>
                    </a:xfrm>
                    <a:prstGeom prst="rect">
                      <a:avLst/>
                    </a:prstGeom>
                  </pic:spPr>
                </pic:pic>
              </a:graphicData>
            </a:graphic>
          </wp:inline>
        </w:drawing>
      </w:r>
    </w:p>
    <w:p w:rsidR="00911316" w:rsidRDefault="00521E9F" w:rsidP="00521E9F">
      <w:pPr>
        <w:pStyle w:val="Caption"/>
        <w:jc w:val="center"/>
        <w:rPr>
          <w:ins w:id="204" w:author="Gkonos  Charalampos" w:date="2015-12-14T15:39:00Z"/>
          <w:lang w:val="en-US"/>
        </w:rPr>
      </w:pPr>
      <w:r w:rsidRPr="008344E7">
        <w:rPr>
          <w:lang w:val="en-US"/>
        </w:rPr>
        <w:t xml:space="preserve">Figure </w:t>
      </w:r>
      <w:r w:rsidRPr="008344E7">
        <w:rPr>
          <w:lang w:val="en-US"/>
        </w:rPr>
        <w:fldChar w:fldCharType="begin"/>
      </w:r>
      <w:r w:rsidRPr="008344E7">
        <w:rPr>
          <w:lang w:val="en-US"/>
        </w:rPr>
        <w:instrText xml:space="preserve"> SEQ Figure \* ARABIC </w:instrText>
      </w:r>
      <w:r w:rsidRPr="008344E7">
        <w:rPr>
          <w:lang w:val="en-US"/>
        </w:rPr>
        <w:fldChar w:fldCharType="separate"/>
      </w:r>
      <w:r w:rsidR="00682AB7">
        <w:rPr>
          <w:noProof/>
          <w:lang w:val="en-US"/>
        </w:rPr>
        <w:t>1</w:t>
      </w:r>
      <w:r w:rsidRPr="008344E7">
        <w:rPr>
          <w:lang w:val="en-US"/>
        </w:rPr>
        <w:fldChar w:fldCharType="end"/>
      </w:r>
      <w:r w:rsidR="002304AF">
        <w:rPr>
          <w:lang w:val="en-US"/>
        </w:rPr>
        <w:t>:</w:t>
      </w:r>
      <w:r w:rsidRPr="008344E7">
        <w:rPr>
          <w:lang w:val="en-US"/>
        </w:rPr>
        <w:t xml:space="preserve"> First draft of the schedule</w:t>
      </w:r>
    </w:p>
    <w:p w:rsidR="00682AB7" w:rsidRPr="005F3875" w:rsidRDefault="00682AB7">
      <w:pPr>
        <w:rPr>
          <w:lang w:val="en-US"/>
        </w:rPr>
        <w:pPrChange w:id="205" w:author="Gkonos  Charalampos" w:date="2015-12-14T15:39:00Z">
          <w:pPr>
            <w:pStyle w:val="Caption"/>
            <w:jc w:val="center"/>
          </w:pPr>
        </w:pPrChange>
      </w:pPr>
    </w:p>
    <w:p w:rsidR="009C494A" w:rsidRDefault="009F232C" w:rsidP="009F232C">
      <w:pPr>
        <w:rPr>
          <w:ins w:id="206" w:author="Gkonos  Charalampos" w:date="2015-12-14T15:34:00Z"/>
          <w:lang w:val="en-US"/>
        </w:rPr>
      </w:pPr>
      <w:r w:rsidRPr="008344E7">
        <w:rPr>
          <w:lang w:val="en-US"/>
        </w:rPr>
        <w:t xml:space="preserve">The initial plan was to have all </w:t>
      </w:r>
      <w:del w:id="207" w:author="Gkonos  Charalampos" w:date="2015-12-14T15:25:00Z">
        <w:r w:rsidRPr="008344E7" w:rsidDel="00887ED4">
          <w:rPr>
            <w:lang w:val="en-US"/>
          </w:rPr>
          <w:delText xml:space="preserve">base </w:delText>
        </w:r>
      </w:del>
      <w:ins w:id="208" w:author="Gkonos  Charalampos" w:date="2015-12-14T15:25:00Z">
        <w:r w:rsidR="00887ED4">
          <w:rPr>
            <w:lang w:val="en-US"/>
          </w:rPr>
          <w:t>main</w:t>
        </w:r>
        <w:r w:rsidR="00887ED4" w:rsidRPr="008344E7">
          <w:rPr>
            <w:lang w:val="en-US"/>
          </w:rPr>
          <w:t xml:space="preserve"> </w:t>
        </w:r>
      </w:ins>
      <w:r w:rsidRPr="008344E7">
        <w:rPr>
          <w:lang w:val="en-US"/>
        </w:rPr>
        <w:t>tasks</w:t>
      </w:r>
      <w:ins w:id="209" w:author="Gkonos  Charalampos" w:date="2015-12-14T15:25:00Z">
        <w:r w:rsidR="00887ED4">
          <w:rPr>
            <w:lang w:val="en-US"/>
          </w:rPr>
          <w:t xml:space="preserve"> as well as</w:t>
        </w:r>
      </w:ins>
      <w:del w:id="210" w:author="Gkonos  Charalampos" w:date="2015-12-14T15:25:00Z">
        <w:r w:rsidRPr="008344E7" w:rsidDel="00887ED4">
          <w:rPr>
            <w:lang w:val="en-US"/>
          </w:rPr>
          <w:delText>,</w:delText>
        </w:r>
      </w:del>
      <w:r w:rsidRPr="008344E7">
        <w:rPr>
          <w:lang w:val="en-US"/>
        </w:rPr>
        <w:t xml:space="preserve"> the less code demanding functionalities</w:t>
      </w:r>
      <w:del w:id="211" w:author="Gkonos  Charalampos" w:date="2015-12-14T15:26:00Z">
        <w:r w:rsidRPr="008344E7" w:rsidDel="00887ED4">
          <w:rPr>
            <w:lang w:val="en-US"/>
          </w:rPr>
          <w:delText>,</w:delText>
        </w:r>
      </w:del>
      <w:r w:rsidRPr="008344E7">
        <w:rPr>
          <w:lang w:val="en-US"/>
        </w:rPr>
        <w:t xml:space="preserve"> done by the intermediate presentation in order to have </w:t>
      </w:r>
      <w:ins w:id="212" w:author="Gkonos  Charalampos" w:date="2015-12-14T15:26:00Z">
        <w:r w:rsidR="00887ED4">
          <w:rPr>
            <w:lang w:val="en-US"/>
          </w:rPr>
          <w:t xml:space="preserve">enough </w:t>
        </w:r>
      </w:ins>
      <w:r w:rsidRPr="008344E7">
        <w:rPr>
          <w:lang w:val="en-US"/>
        </w:rPr>
        <w:t>time for the more time consuming functionalities</w:t>
      </w:r>
      <w:ins w:id="213" w:author="Gkonos  Charalampos" w:date="2015-12-14T15:26:00Z">
        <w:r w:rsidR="00887ED4">
          <w:rPr>
            <w:lang w:val="en-US"/>
          </w:rPr>
          <w:t xml:space="preserve"> at the second half of the semester</w:t>
        </w:r>
      </w:ins>
      <w:r w:rsidRPr="008344E7">
        <w:rPr>
          <w:lang w:val="en-US"/>
        </w:rPr>
        <w:t>.</w:t>
      </w:r>
      <w:ins w:id="214" w:author="Gkonos  Charalampos" w:date="2015-12-14T15:28:00Z">
        <w:r w:rsidR="009C494A">
          <w:rPr>
            <w:lang w:val="en-US"/>
          </w:rPr>
          <w:t xml:space="preserve"> </w:t>
        </w:r>
        <w:r w:rsidR="009C494A" w:rsidRPr="009C494A">
          <w:rPr>
            <w:lang w:val="en-US"/>
            <w:rPrChange w:id="215" w:author="Gkonos  Charalampos" w:date="2015-12-14T15:29:00Z">
              <w:rPr>
                <w:color w:val="FF0000"/>
                <w:lang w:val="en-US"/>
              </w:rPr>
            </w:rPrChange>
          </w:rPr>
          <w:t>However, certain functionaliti</w:t>
        </w:r>
        <w:r w:rsidR="009C494A" w:rsidRPr="005F3875">
          <w:rPr>
            <w:lang w:val="en-US"/>
          </w:rPr>
          <w:t xml:space="preserve">es took more time than expected </w:t>
        </w:r>
        <w:r w:rsidR="009C494A" w:rsidRPr="009C494A">
          <w:rPr>
            <w:lang w:val="en-US"/>
            <w:rPrChange w:id="216" w:author="Gkonos  Charalampos" w:date="2015-12-14T15:29:00Z">
              <w:rPr>
                <w:color w:val="FF0000"/>
                <w:lang w:val="en-US"/>
              </w:rPr>
            </w:rPrChange>
          </w:rPr>
          <w:t>due to various factors (</w:t>
        </w:r>
      </w:ins>
      <w:ins w:id="217" w:author="Gkonos  Charalampos" w:date="2015-12-14T15:29:00Z">
        <w:r w:rsidR="009C494A" w:rsidRPr="005F3875">
          <w:rPr>
            <w:lang w:val="en-US"/>
          </w:rPr>
          <w:t>i.e.</w:t>
        </w:r>
        <w:r w:rsidR="009C494A" w:rsidRPr="009C494A">
          <w:rPr>
            <w:lang w:val="en-US"/>
            <w:rPrChange w:id="218" w:author="Gkonos  Charalampos" w:date="2015-12-14T15:29:00Z">
              <w:rPr>
                <w:color w:val="FF0000"/>
                <w:lang w:val="en-US"/>
              </w:rPr>
            </w:rPrChange>
          </w:rPr>
          <w:t xml:space="preserve"> </w:t>
        </w:r>
      </w:ins>
      <w:ins w:id="219" w:author="Gkonos  Charalampos" w:date="2015-12-14T15:28:00Z">
        <w:r w:rsidR="009C494A" w:rsidRPr="009C494A">
          <w:rPr>
            <w:lang w:val="en-US"/>
            <w:rPrChange w:id="220" w:author="Gkonos  Charalampos" w:date="2015-12-14T15:29:00Z">
              <w:rPr>
                <w:color w:val="FF0000"/>
                <w:lang w:val="en-US"/>
              </w:rPr>
            </w:rPrChange>
          </w:rPr>
          <w:t xml:space="preserve">group members were not familiar with the use of Android Studio or BitBucket </w:t>
        </w:r>
      </w:ins>
      <w:ins w:id="221" w:author="Gkonos  Charalampos" w:date="2015-12-14T15:30:00Z">
        <w:r w:rsidR="009C494A" w:rsidRPr="005F3875">
          <w:rPr>
            <w:lang w:val="en-US"/>
          </w:rPr>
          <w:t>software</w:t>
        </w:r>
        <w:r w:rsidR="009C494A">
          <w:rPr>
            <w:lang w:val="en-US"/>
          </w:rPr>
          <w:t>s</w:t>
        </w:r>
      </w:ins>
      <w:ins w:id="222" w:author="Gkonos  Charalampos" w:date="2015-12-14T15:28:00Z">
        <w:r w:rsidR="009C494A" w:rsidRPr="009C494A">
          <w:rPr>
            <w:lang w:val="en-US"/>
            <w:rPrChange w:id="223" w:author="Gkonos  Charalampos" w:date="2015-12-14T15:29:00Z">
              <w:rPr>
                <w:color w:val="FF0000"/>
                <w:lang w:val="en-US"/>
              </w:rPr>
            </w:rPrChange>
          </w:rPr>
          <w:t>).</w:t>
        </w:r>
      </w:ins>
      <w:ins w:id="224" w:author="Gkonos  Charalampos" w:date="2015-12-14T15:30:00Z">
        <w:r w:rsidR="009C494A">
          <w:rPr>
            <w:lang w:val="en-US"/>
          </w:rPr>
          <w:t xml:space="preserve"> As a result, s</w:t>
        </w:r>
        <w:r w:rsidR="009C494A" w:rsidRPr="009C494A">
          <w:rPr>
            <w:lang w:val="en-US"/>
          </w:rPr>
          <w:t xml:space="preserve">ome of the tasks scheduled </w:t>
        </w:r>
      </w:ins>
      <w:ins w:id="225" w:author="Gkonos  Charalampos" w:date="2015-12-14T15:31:00Z">
        <w:r w:rsidR="009C494A">
          <w:rPr>
            <w:lang w:val="en-US"/>
          </w:rPr>
          <w:t>at a</w:t>
        </w:r>
      </w:ins>
      <w:ins w:id="226" w:author="Gkonos  Charalampos" w:date="2015-12-14T15:30:00Z">
        <w:r w:rsidR="009C494A">
          <w:rPr>
            <w:lang w:val="en-US"/>
          </w:rPr>
          <w:t xml:space="preserve"> later stage</w:t>
        </w:r>
        <w:r w:rsidR="009C494A" w:rsidRPr="009C494A">
          <w:rPr>
            <w:lang w:val="en-US"/>
          </w:rPr>
          <w:t xml:space="preserve"> of the project were never completed due to lack of time</w:t>
        </w:r>
      </w:ins>
      <w:ins w:id="227" w:author="Gkonos  Charalampos" w:date="2015-12-14T15:31:00Z">
        <w:r w:rsidR="009C494A">
          <w:rPr>
            <w:lang w:val="en-US"/>
          </w:rPr>
          <w:t xml:space="preserve"> or uncompleted related tasks (i.e. </w:t>
        </w:r>
      </w:ins>
      <w:ins w:id="228" w:author="Gkonos  Charalampos" w:date="2015-12-14T15:32:00Z">
        <w:r w:rsidR="009C494A">
          <w:rPr>
            <w:lang w:val="en-US"/>
          </w:rPr>
          <w:t>filtering functionality).</w:t>
        </w:r>
      </w:ins>
      <w:ins w:id="229" w:author="Gkonos  Charalampos" w:date="2015-12-14T15:33:00Z">
        <w:r w:rsidR="009C494A">
          <w:rPr>
            <w:lang w:val="en-US"/>
          </w:rPr>
          <w:t xml:space="preserve"> The final version of the schedule can be seen in Figure 2:</w:t>
        </w:r>
      </w:ins>
    </w:p>
    <w:p w:rsidR="009C494A" w:rsidRDefault="009C494A">
      <w:pPr>
        <w:spacing w:line="240" w:lineRule="auto"/>
        <w:jc w:val="left"/>
        <w:rPr>
          <w:ins w:id="230" w:author="Gkonos  Charalampos" w:date="2015-12-14T15:37:00Z"/>
          <w:lang w:val="en-US"/>
        </w:rPr>
      </w:pPr>
      <w:ins w:id="231" w:author="Gkonos  Charalampos" w:date="2015-12-14T15:37:00Z">
        <w:r>
          <w:rPr>
            <w:lang w:val="en-US"/>
          </w:rPr>
          <w:br w:type="page"/>
        </w:r>
      </w:ins>
    </w:p>
    <w:p w:rsidR="00682AB7" w:rsidRDefault="00682AB7">
      <w:pPr>
        <w:keepNext/>
        <w:rPr>
          <w:ins w:id="232" w:author="Gkonos  Charalampos" w:date="2015-12-14T15:39:00Z"/>
        </w:rPr>
        <w:pPrChange w:id="233" w:author="Gkonos  Charalampos" w:date="2015-12-14T15:39:00Z">
          <w:pPr/>
        </w:pPrChange>
      </w:pPr>
      <w:ins w:id="234" w:author="Gkonos  Charalampos" w:date="2015-12-14T15:38:00Z">
        <w:r>
          <w:rPr>
            <w:noProof/>
            <w:lang w:val="en-US"/>
          </w:rPr>
          <w:lastRenderedPageBreak/>
          <w:drawing>
            <wp:inline distT="0" distB="0" distL="0" distR="0">
              <wp:extent cx="5731738" cy="3554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731738" cy="3554730"/>
                      </a:xfrm>
                      <a:prstGeom prst="rect">
                        <a:avLst/>
                      </a:prstGeom>
                    </pic:spPr>
                  </pic:pic>
                </a:graphicData>
              </a:graphic>
            </wp:inline>
          </w:drawing>
        </w:r>
      </w:ins>
    </w:p>
    <w:p w:rsidR="00682AB7" w:rsidRDefault="00682AB7">
      <w:pPr>
        <w:pStyle w:val="Caption"/>
        <w:jc w:val="center"/>
        <w:rPr>
          <w:ins w:id="235" w:author="Gkonos  Charalampos" w:date="2015-12-14T15:39:00Z"/>
        </w:rPr>
        <w:pPrChange w:id="236" w:author="Gkonos  Charalampos" w:date="2015-12-14T15:39:00Z">
          <w:pPr>
            <w:pStyle w:val="Caption"/>
          </w:pPr>
        </w:pPrChange>
      </w:pPr>
      <w:ins w:id="237" w:author="Gkonos  Charalampos" w:date="2015-12-14T15:39:00Z">
        <w:r>
          <w:t xml:space="preserve">Figure </w:t>
        </w:r>
        <w:r>
          <w:fldChar w:fldCharType="begin"/>
        </w:r>
        <w:r>
          <w:instrText xml:space="preserve"> SEQ Figure \* ARABIC </w:instrText>
        </w:r>
      </w:ins>
      <w:r>
        <w:fldChar w:fldCharType="separate"/>
      </w:r>
      <w:ins w:id="238" w:author="Gkonos  Charalampos" w:date="2015-12-14T15:39:00Z">
        <w:r>
          <w:rPr>
            <w:noProof/>
          </w:rPr>
          <w:t>2</w:t>
        </w:r>
        <w:r>
          <w:fldChar w:fldCharType="end"/>
        </w:r>
        <w:r>
          <w:t>: Final version of the schedule</w:t>
        </w:r>
      </w:ins>
    </w:p>
    <w:p w:rsidR="009F232C" w:rsidRPr="008344E7" w:rsidDel="009C494A" w:rsidRDefault="009F232C" w:rsidP="009F232C">
      <w:pPr>
        <w:rPr>
          <w:del w:id="239" w:author="Gkonos  Charalampos" w:date="2015-12-14T15:34:00Z"/>
          <w:lang w:val="en-US"/>
        </w:rPr>
      </w:pPr>
      <w:del w:id="240" w:author="Gkonos  Charalampos" w:date="2015-12-14T15:27:00Z">
        <w:r w:rsidRPr="008344E7" w:rsidDel="00887ED4">
          <w:rPr>
            <w:lang w:val="en-US"/>
          </w:rPr>
          <w:delText xml:space="preserve"> </w:delText>
        </w:r>
      </w:del>
      <w:del w:id="241" w:author="Gkonos  Charalampos" w:date="2015-12-14T15:34:00Z">
        <w:r w:rsidRPr="008344E7" w:rsidDel="009C494A">
          <w:rPr>
            <w:color w:val="FF0000"/>
            <w:lang w:val="en-US"/>
          </w:rPr>
          <w:delText xml:space="preserve">However, </w:delText>
        </w:r>
        <w:r w:rsidR="00F22C45" w:rsidRPr="008344E7" w:rsidDel="009C494A">
          <w:rPr>
            <w:color w:val="FF0000"/>
            <w:lang w:val="en-US"/>
          </w:rPr>
          <w:delText xml:space="preserve">certain functionalities took more time than expected </w:delText>
        </w:r>
        <w:r w:rsidR="00BD0CFE" w:rsidRPr="008344E7" w:rsidDel="009C494A">
          <w:rPr>
            <w:color w:val="FF0000"/>
            <w:lang w:val="en-US"/>
          </w:rPr>
          <w:delText xml:space="preserve">to finish </w:delText>
        </w:r>
        <w:r w:rsidR="00F22C45" w:rsidRPr="008344E7" w:rsidDel="009C494A">
          <w:rPr>
            <w:color w:val="FF0000"/>
            <w:lang w:val="en-US"/>
          </w:rPr>
          <w:delText xml:space="preserve">due to various factors. Some of the tasks scheduled in the later part of the project were never </w:delText>
        </w:r>
        <w:r w:rsidR="00BD0CFE" w:rsidRPr="008344E7" w:rsidDel="009C494A">
          <w:rPr>
            <w:color w:val="FF0000"/>
            <w:lang w:val="en-US"/>
          </w:rPr>
          <w:delText>completed</w:delText>
        </w:r>
        <w:r w:rsidR="00F22C45" w:rsidRPr="008344E7" w:rsidDel="009C494A">
          <w:rPr>
            <w:color w:val="FF0000"/>
            <w:lang w:val="en-US"/>
          </w:rPr>
          <w:delText xml:space="preserve"> due to lack of time</w:delText>
        </w:r>
        <w:r w:rsidR="00BD0CFE" w:rsidRPr="008344E7" w:rsidDel="009C494A">
          <w:rPr>
            <w:color w:val="FF0000"/>
            <w:lang w:val="en-US"/>
          </w:rPr>
          <w:delText xml:space="preserve"> and uncompleted related tasks</w:delText>
        </w:r>
        <w:r w:rsidR="00F22C45" w:rsidRPr="008344E7" w:rsidDel="009C494A">
          <w:rPr>
            <w:color w:val="FF0000"/>
            <w:lang w:val="en-US"/>
          </w:rPr>
          <w:delText>, such as the filtering</w:delText>
        </w:r>
        <w:r w:rsidR="00BD0CFE" w:rsidRPr="008344E7" w:rsidDel="009C494A">
          <w:rPr>
            <w:color w:val="FF0000"/>
            <w:lang w:val="en-US"/>
          </w:rPr>
          <w:delText xml:space="preserve"> functionality</w:delText>
        </w:r>
        <w:r w:rsidR="00F22C45" w:rsidRPr="008344E7" w:rsidDel="009C494A">
          <w:rPr>
            <w:color w:val="FF0000"/>
            <w:lang w:val="en-US"/>
          </w:rPr>
          <w:delText>.</w:delText>
        </w:r>
        <w:r w:rsidR="00BD0CFE" w:rsidRPr="008344E7" w:rsidDel="009C494A">
          <w:rPr>
            <w:color w:val="FF0000"/>
            <w:lang w:val="en-US"/>
          </w:rPr>
          <w:delText xml:space="preserve"> </w:delText>
        </w:r>
        <w:r w:rsidR="00F22C45" w:rsidRPr="008344E7" w:rsidDel="009C494A">
          <w:rPr>
            <w:color w:val="FF0000"/>
            <w:lang w:val="en-US"/>
          </w:rPr>
          <w:delText xml:space="preserve"> </w:delText>
        </w:r>
        <w:r w:rsidR="000654EA" w:rsidRPr="008344E7" w:rsidDel="009C494A">
          <w:rPr>
            <w:color w:val="FF0000"/>
            <w:lang w:val="en-US"/>
          </w:rPr>
          <w:delText>//Move this to discussion and update the schedule online so we can show the true schedule?</w:delText>
        </w:r>
      </w:del>
    </w:p>
    <w:p w:rsidR="009F232C" w:rsidRPr="008344E7" w:rsidRDefault="009F232C" w:rsidP="009F232C">
      <w:pPr>
        <w:rPr>
          <w:lang w:val="en-US"/>
        </w:rPr>
      </w:pPr>
      <w:del w:id="242" w:author="Gkonos  Charalampos" w:date="2015-12-14T15:34:00Z">
        <w:r w:rsidRPr="008344E7" w:rsidDel="009C494A">
          <w:rPr>
            <w:lang w:val="en-US"/>
          </w:rPr>
          <w:delText xml:space="preserve"> </w:delText>
        </w:r>
      </w:del>
    </w:p>
    <w:p w:rsidR="00FC4E6C" w:rsidRPr="008344E7" w:rsidRDefault="00FC4E6C" w:rsidP="00FC4E6C">
      <w:pPr>
        <w:pStyle w:val="Heading2"/>
        <w:rPr>
          <w:lang w:val="en-US"/>
        </w:rPr>
      </w:pPr>
      <w:bookmarkStart w:id="243" w:name="_Toc437874666"/>
      <w:r w:rsidRPr="008344E7">
        <w:rPr>
          <w:lang w:val="en-US"/>
        </w:rPr>
        <w:t>Responsibilities</w:t>
      </w:r>
      <w:bookmarkEnd w:id="243"/>
    </w:p>
    <w:p w:rsidR="009F232C" w:rsidRDefault="00754E17" w:rsidP="00521E9F">
      <w:pPr>
        <w:rPr>
          <w:lang w:val="en-US"/>
        </w:rPr>
      </w:pPr>
      <w:del w:id="244" w:author="Gkonos  Charalampos" w:date="2015-12-14T15:50:00Z">
        <w:r w:rsidRPr="008344E7" w:rsidDel="00E64B6C">
          <w:rPr>
            <w:lang w:val="en-US"/>
          </w:rPr>
          <w:delText>E</w:delText>
        </w:r>
        <w:r w:rsidR="00521E9F" w:rsidRPr="008344E7" w:rsidDel="00E64B6C">
          <w:rPr>
            <w:lang w:val="en-US"/>
          </w:rPr>
          <w:delText xml:space="preserve">ach </w:delText>
        </w:r>
      </w:del>
      <w:ins w:id="245" w:author="Gkonos  Charalampos" w:date="2015-12-14T15:50:00Z">
        <w:r w:rsidR="00E64B6C">
          <w:rPr>
            <w:lang w:val="en-US"/>
          </w:rPr>
          <w:t xml:space="preserve">From </w:t>
        </w:r>
      </w:ins>
      <w:ins w:id="246" w:author="Gkonos  Charalampos" w:date="2015-12-14T15:51:00Z">
        <w:r w:rsidR="00E64B6C">
          <w:rPr>
            <w:lang w:val="en-US"/>
          </w:rPr>
          <w:t>the previous figures</w:t>
        </w:r>
      </w:ins>
      <w:ins w:id="247" w:author="Gkonos  Charalampos" w:date="2015-12-14T15:50:00Z">
        <w:r w:rsidR="00E64B6C">
          <w:rPr>
            <w:lang w:val="en-US"/>
          </w:rPr>
          <w:t xml:space="preserve">, it can be seen that </w:t>
        </w:r>
      </w:ins>
      <w:del w:id="248" w:author="Gkonos  Charalampos" w:date="2015-12-14T15:52:00Z">
        <w:r w:rsidR="00521E9F" w:rsidRPr="008344E7" w:rsidDel="00E64B6C">
          <w:rPr>
            <w:lang w:val="en-US"/>
          </w:rPr>
          <w:delText xml:space="preserve">student </w:delText>
        </w:r>
      </w:del>
      <w:ins w:id="249" w:author="Gkonos  Charalampos" w:date="2015-12-14T15:51:00Z">
        <w:r w:rsidR="00E64B6C" w:rsidRPr="008344E7">
          <w:rPr>
            <w:lang w:val="en-US"/>
          </w:rPr>
          <w:t xml:space="preserve">two main responsibilities </w:t>
        </w:r>
      </w:ins>
      <w:ins w:id="250" w:author="Gkonos  Charalampos" w:date="2015-12-14T15:52:00Z">
        <w:r w:rsidR="00E64B6C">
          <w:rPr>
            <w:lang w:val="en-US"/>
          </w:rPr>
          <w:t xml:space="preserve">(in orange color) </w:t>
        </w:r>
      </w:ins>
      <w:r w:rsidR="00521E9F" w:rsidRPr="008344E7">
        <w:rPr>
          <w:lang w:val="en-US"/>
        </w:rPr>
        <w:t>w</w:t>
      </w:r>
      <w:ins w:id="251" w:author="Gkonos  Charalampos" w:date="2015-12-14T15:51:00Z">
        <w:r w:rsidR="00E64B6C">
          <w:rPr>
            <w:lang w:val="en-US"/>
          </w:rPr>
          <w:t>ere</w:t>
        </w:r>
      </w:ins>
      <w:del w:id="252" w:author="Gkonos  Charalampos" w:date="2015-12-14T15:51:00Z">
        <w:r w:rsidR="00521E9F" w:rsidRPr="008344E7" w:rsidDel="00E64B6C">
          <w:rPr>
            <w:lang w:val="en-US"/>
          </w:rPr>
          <w:delText>as</w:delText>
        </w:r>
      </w:del>
      <w:r w:rsidR="00521E9F" w:rsidRPr="008344E7">
        <w:rPr>
          <w:lang w:val="en-US"/>
        </w:rPr>
        <w:t xml:space="preserve"> assigned</w:t>
      </w:r>
      <w:r w:rsidRPr="008344E7">
        <w:rPr>
          <w:lang w:val="en-US"/>
        </w:rPr>
        <w:t xml:space="preserve"> </w:t>
      </w:r>
      <w:ins w:id="253" w:author="Gkonos  Charalampos" w:date="2015-12-14T15:52:00Z">
        <w:r w:rsidR="00E64B6C">
          <w:rPr>
            <w:lang w:val="en-US"/>
          </w:rPr>
          <w:t>to e</w:t>
        </w:r>
        <w:r w:rsidR="00E64B6C" w:rsidRPr="008344E7">
          <w:rPr>
            <w:lang w:val="en-US"/>
          </w:rPr>
          <w:t>ach student</w:t>
        </w:r>
        <w:r w:rsidR="00E64B6C">
          <w:rPr>
            <w:lang w:val="en-US"/>
          </w:rPr>
          <w:t>,</w:t>
        </w:r>
        <w:r w:rsidR="00E64B6C" w:rsidRPr="008344E7">
          <w:rPr>
            <w:lang w:val="en-US"/>
          </w:rPr>
          <w:t xml:space="preserve"> </w:t>
        </w:r>
      </w:ins>
      <w:del w:id="254" w:author="Gkonos  Charalampos" w:date="2015-12-14T15:51:00Z">
        <w:r w:rsidRPr="008344E7" w:rsidDel="00E64B6C">
          <w:rPr>
            <w:lang w:val="en-US"/>
          </w:rPr>
          <w:delText xml:space="preserve">two main responsibilities </w:delText>
        </w:r>
      </w:del>
      <w:del w:id="255" w:author="Gkonos  Charalampos" w:date="2015-12-14T15:52:00Z">
        <w:r w:rsidRPr="008344E7" w:rsidDel="00E64B6C">
          <w:rPr>
            <w:lang w:val="en-US"/>
          </w:rPr>
          <w:delText>and</w:delText>
        </w:r>
      </w:del>
      <w:ins w:id="256" w:author="Gkonos  Charalampos" w:date="2015-12-14T15:52:00Z">
        <w:r w:rsidR="00E64B6C">
          <w:rPr>
            <w:lang w:val="en-US"/>
          </w:rPr>
          <w:t>plus</w:t>
        </w:r>
      </w:ins>
      <w:r w:rsidR="00521E9F" w:rsidRPr="008344E7">
        <w:rPr>
          <w:lang w:val="en-US"/>
        </w:rPr>
        <w:t xml:space="preserve"> </w:t>
      </w:r>
      <w:r w:rsidRPr="008344E7">
        <w:rPr>
          <w:lang w:val="en-US"/>
        </w:rPr>
        <w:t xml:space="preserve">several subtasks </w:t>
      </w:r>
      <w:ins w:id="257" w:author="Gkonos  Charalampos" w:date="2015-12-14T15:52:00Z">
        <w:r w:rsidR="00E64B6C">
          <w:rPr>
            <w:lang w:val="en-US"/>
          </w:rPr>
          <w:t xml:space="preserve">(under each </w:t>
        </w:r>
      </w:ins>
      <w:ins w:id="258" w:author="Gkonos  Charalampos" w:date="2015-12-14T16:34:00Z">
        <w:r w:rsidR="00383112">
          <w:rPr>
            <w:lang w:val="en-US"/>
          </w:rPr>
          <w:t>of the main responsibilities)</w:t>
        </w:r>
      </w:ins>
      <w:del w:id="259" w:author="Gkonos  Charalampos" w:date="2015-12-14T16:34:00Z">
        <w:r w:rsidRPr="008344E7" w:rsidDel="00383112">
          <w:rPr>
            <w:lang w:val="en-US"/>
          </w:rPr>
          <w:delText>which can be seen in Figure 1</w:delText>
        </w:r>
      </w:del>
      <w:r w:rsidRPr="008344E7">
        <w:rPr>
          <w:lang w:val="en-US"/>
        </w:rPr>
        <w:t xml:space="preserve">. The student </w:t>
      </w:r>
      <w:ins w:id="260" w:author="Gkonos  Charalampos" w:date="2015-12-14T16:34:00Z">
        <w:r w:rsidR="00383112">
          <w:rPr>
            <w:lang w:val="en-US"/>
          </w:rPr>
          <w:t xml:space="preserve">that was </w:t>
        </w:r>
      </w:ins>
      <w:r w:rsidRPr="008344E7">
        <w:rPr>
          <w:lang w:val="en-US"/>
        </w:rPr>
        <w:t xml:space="preserve">responsible for a task is represented </w:t>
      </w:r>
      <w:r w:rsidR="009F232C" w:rsidRPr="008344E7">
        <w:rPr>
          <w:lang w:val="en-US"/>
        </w:rPr>
        <w:t>by the student’s initials</w:t>
      </w:r>
      <w:r w:rsidR="00521E9F" w:rsidRPr="008344E7">
        <w:rPr>
          <w:lang w:val="en-US"/>
        </w:rPr>
        <w:t xml:space="preserve">. </w:t>
      </w:r>
      <w:r w:rsidR="000654EA" w:rsidRPr="004A3AAD">
        <w:rPr>
          <w:lang w:val="en-US"/>
        </w:rPr>
        <w:t xml:space="preserve">The initial assignments of the tasks were not completely followed, since it </w:t>
      </w:r>
      <w:ins w:id="261" w:author="Gkonos  Charalampos" w:date="2015-12-14T16:35:00Z">
        <w:r w:rsidR="00383112" w:rsidRPr="004A3AAD">
          <w:rPr>
            <w:lang w:val="en-US"/>
          </w:rPr>
          <w:t xml:space="preserve">occasionally </w:t>
        </w:r>
      </w:ins>
      <w:r w:rsidR="000654EA" w:rsidRPr="004A3AAD">
        <w:rPr>
          <w:lang w:val="en-US"/>
        </w:rPr>
        <w:t xml:space="preserve">happened </w:t>
      </w:r>
      <w:del w:id="262" w:author="Gkonos  Charalampos" w:date="2015-12-14T16:35:00Z">
        <w:r w:rsidR="000654EA" w:rsidRPr="004A3AAD" w:rsidDel="00383112">
          <w:rPr>
            <w:lang w:val="en-US"/>
          </w:rPr>
          <w:delText xml:space="preserve">occasionally </w:delText>
        </w:r>
      </w:del>
      <w:r w:rsidR="000654EA" w:rsidRPr="004A3AAD">
        <w:rPr>
          <w:lang w:val="en-US"/>
        </w:rPr>
        <w:t xml:space="preserve">that </w:t>
      </w:r>
      <w:del w:id="263" w:author="Gkonos  Charalampos" w:date="2015-12-14T16:35:00Z">
        <w:r w:rsidR="000654EA" w:rsidRPr="004A3AAD" w:rsidDel="00383112">
          <w:rPr>
            <w:lang w:val="en-US"/>
          </w:rPr>
          <w:delText xml:space="preserve">two </w:delText>
        </w:r>
      </w:del>
      <w:r w:rsidR="000654EA" w:rsidRPr="004A3AAD">
        <w:rPr>
          <w:lang w:val="en-US"/>
        </w:rPr>
        <w:t>students helped each other when one got stuck or lacked the time to finish the task</w:t>
      </w:r>
      <w:ins w:id="264" w:author="Gkonos  Charalampos" w:date="2015-12-14T16:36:00Z">
        <w:r w:rsidR="00383112">
          <w:rPr>
            <w:lang w:val="en-US"/>
          </w:rPr>
          <w:t xml:space="preserve"> </w:t>
        </w:r>
      </w:ins>
      <w:ins w:id="265" w:author="Gkonos  Charalampos" w:date="2015-12-14T16:37:00Z">
        <w:r w:rsidR="00383112">
          <w:rPr>
            <w:lang w:val="en-US"/>
          </w:rPr>
          <w:t>at the planned date</w:t>
        </w:r>
      </w:ins>
      <w:r w:rsidR="000654EA" w:rsidRPr="004A3AAD">
        <w:rPr>
          <w:lang w:val="en-US"/>
        </w:rPr>
        <w:t xml:space="preserve">. Hence, the true division of the tasks can be seen </w:t>
      </w:r>
      <w:ins w:id="266" w:author="Gkonos  Charalampos" w:date="2015-12-14T16:37:00Z">
        <w:r w:rsidR="00383112">
          <w:rPr>
            <w:lang w:val="en-US"/>
          </w:rPr>
          <w:t xml:space="preserve">by following the comments </w:t>
        </w:r>
      </w:ins>
      <w:del w:id="267" w:author="Gkonos  Charalampos" w:date="2015-12-14T16:37:00Z">
        <w:r w:rsidR="000654EA" w:rsidRPr="004A3AAD" w:rsidDel="00383112">
          <w:rPr>
            <w:lang w:val="en-US"/>
          </w:rPr>
          <w:delText xml:space="preserve">in </w:delText>
        </w:r>
        <w:r w:rsidR="004A3AAD" w:rsidDel="00383112">
          <w:rPr>
            <w:lang w:val="en-US"/>
          </w:rPr>
          <w:delText>Table 1</w:delText>
        </w:r>
        <w:r w:rsidR="000654EA" w:rsidRPr="004A3AAD" w:rsidDel="00383112">
          <w:rPr>
            <w:lang w:val="en-US"/>
          </w:rPr>
          <w:delText>.</w:delText>
        </w:r>
        <w:r w:rsidR="00DF3B7D" w:rsidRPr="004A3AAD" w:rsidDel="00383112">
          <w:rPr>
            <w:lang w:val="en-US"/>
          </w:rPr>
          <w:delText xml:space="preserve"> There are comments i</w:delText>
        </w:r>
      </w:del>
      <w:ins w:id="268" w:author="Gkonos  Charalampos" w:date="2015-12-14T16:38:00Z">
        <w:r w:rsidR="00383112">
          <w:rPr>
            <w:lang w:val="en-US"/>
          </w:rPr>
          <w:t>o</w:t>
        </w:r>
      </w:ins>
      <w:r w:rsidR="00DF3B7D" w:rsidRPr="004A3AAD">
        <w:rPr>
          <w:lang w:val="en-US"/>
        </w:rPr>
        <w:t>n the code</w:t>
      </w:r>
      <w:ins w:id="269" w:author="Gkonos  Charalampos" w:date="2015-12-14T16:38:00Z">
        <w:r w:rsidR="00383112">
          <w:rPr>
            <w:lang w:val="en-US"/>
          </w:rPr>
          <w:t xml:space="preserve">. Of course, some of the tasks were more time consuming than others and some of them remained </w:t>
        </w:r>
      </w:ins>
      <w:ins w:id="270" w:author="Gkonos  Charalampos" w:date="2015-12-14T16:39:00Z">
        <w:r w:rsidR="00383112">
          <w:rPr>
            <w:lang w:val="en-US"/>
          </w:rPr>
          <w:t>incomplete</w:t>
        </w:r>
      </w:ins>
      <w:ins w:id="271" w:author="Gkonos  Charalampos" w:date="2015-12-14T16:38:00Z">
        <w:r w:rsidR="00383112">
          <w:rPr>
            <w:lang w:val="en-US"/>
          </w:rPr>
          <w:t>.</w:t>
        </w:r>
      </w:ins>
      <w:ins w:id="272" w:author="Gkonos  Charalampos" w:date="2015-12-14T16:39:00Z">
        <w:r w:rsidR="00383112">
          <w:rPr>
            <w:lang w:val="en-US"/>
          </w:rPr>
          <w:t xml:space="preserve"> </w:t>
        </w:r>
      </w:ins>
      <w:ins w:id="273" w:author="Gkonos  Charalampos" w:date="2015-12-14T16:40:00Z">
        <w:r w:rsidR="00383112">
          <w:rPr>
            <w:lang w:val="en-US"/>
          </w:rPr>
          <w:t>Unfortunately, this kind of information cannot be observed directly from the source code.</w:t>
        </w:r>
      </w:ins>
      <w:del w:id="274" w:author="Gkonos  Charalampos" w:date="2015-12-14T16:39:00Z">
        <w:r w:rsidR="00DF3B7D" w:rsidRPr="004A3AAD" w:rsidDel="00383112">
          <w:rPr>
            <w:lang w:val="en-US"/>
          </w:rPr>
          <w:delText xml:space="preserve"> </w:delText>
        </w:r>
      </w:del>
      <w:del w:id="275" w:author="Gkonos  Charalampos" w:date="2015-12-14T16:41:00Z">
        <w:r w:rsidR="00DF3B7D" w:rsidRPr="004A3AAD" w:rsidDel="00383112">
          <w:rPr>
            <w:lang w:val="en-US"/>
          </w:rPr>
          <w:delText xml:space="preserve">as well, pinpointing to who wrote this parts. </w:delText>
        </w:r>
      </w:del>
    </w:p>
    <w:p w:rsidR="00792520" w:rsidDel="00383112" w:rsidRDefault="00792520" w:rsidP="00521E9F">
      <w:pPr>
        <w:rPr>
          <w:del w:id="276" w:author="Gkonos  Charalampos" w:date="2015-12-14T16:41:00Z"/>
          <w:lang w:val="en-US"/>
        </w:rPr>
      </w:pPr>
    </w:p>
    <w:p w:rsidR="002407A9" w:rsidDel="00383112" w:rsidRDefault="002407A9" w:rsidP="002407A9">
      <w:pPr>
        <w:pStyle w:val="Caption"/>
        <w:keepNext/>
        <w:jc w:val="center"/>
        <w:rPr>
          <w:del w:id="277" w:author="Gkonos  Charalampos" w:date="2015-12-14T16:39:00Z"/>
        </w:rPr>
      </w:pPr>
      <w:del w:id="278" w:author="Gkonos  Charalampos" w:date="2015-12-14T16:39:00Z">
        <w:r w:rsidDel="00383112">
          <w:delText xml:space="preserve">Table </w:delText>
        </w:r>
        <w:r w:rsidDel="00383112">
          <w:fldChar w:fldCharType="begin"/>
        </w:r>
        <w:r w:rsidDel="00383112">
          <w:delInstrText xml:space="preserve"> SEQ Table \* ARABIC </w:delInstrText>
        </w:r>
        <w:r w:rsidDel="00383112">
          <w:fldChar w:fldCharType="separate"/>
        </w:r>
        <w:r w:rsidDel="00383112">
          <w:rPr>
            <w:noProof/>
          </w:rPr>
          <w:delText>1</w:delText>
        </w:r>
        <w:r w:rsidDel="00383112">
          <w:fldChar w:fldCharType="end"/>
        </w:r>
        <w:r w:rsidR="002304AF" w:rsidDel="00383112">
          <w:delText>:</w:delText>
        </w:r>
        <w:r w:rsidDel="00383112">
          <w:delText xml:space="preserve"> The distribution of the responsibilities</w:delText>
        </w:r>
      </w:del>
    </w:p>
    <w:tbl>
      <w:tblPr>
        <w:tblStyle w:val="ETHTabelle"/>
        <w:tblW w:w="0" w:type="auto"/>
        <w:tblLook w:val="04A0" w:firstRow="1" w:lastRow="0" w:firstColumn="1" w:lastColumn="0" w:noHBand="0" w:noVBand="1"/>
      </w:tblPr>
      <w:tblGrid>
        <w:gridCol w:w="2320"/>
        <w:gridCol w:w="2328"/>
        <w:gridCol w:w="2094"/>
        <w:gridCol w:w="2271"/>
      </w:tblGrid>
      <w:tr w:rsidR="00A218C3" w:rsidRPr="004A3AAD" w:rsidDel="00383112" w:rsidTr="00A218C3">
        <w:trPr>
          <w:cnfStyle w:val="100000000000" w:firstRow="1" w:lastRow="0" w:firstColumn="0" w:lastColumn="0" w:oddVBand="0" w:evenVBand="0" w:oddHBand="0" w:evenHBand="0" w:firstRowFirstColumn="0" w:firstRowLastColumn="0" w:lastRowFirstColumn="0" w:lastRowLastColumn="0"/>
          <w:del w:id="279" w:author="Gkonos  Charalampos" w:date="2015-12-14T16:39:00Z"/>
        </w:trPr>
        <w:tc>
          <w:tcPr>
            <w:tcW w:w="2320" w:type="dxa"/>
          </w:tcPr>
          <w:p w:rsidR="00A218C3" w:rsidRPr="004A3AAD" w:rsidDel="00383112" w:rsidRDefault="00A218C3" w:rsidP="00521E9F">
            <w:pPr>
              <w:rPr>
                <w:del w:id="280" w:author="Gkonos  Charalampos" w:date="2015-12-14T16:39:00Z"/>
                <w:lang w:val="en-US"/>
              </w:rPr>
            </w:pPr>
            <w:del w:id="281" w:author="Gkonos  Charalampos" w:date="2015-12-14T16:39:00Z">
              <w:r w:rsidRPr="004A3AAD" w:rsidDel="00383112">
                <w:rPr>
                  <w:lang w:val="en-US"/>
                </w:rPr>
                <w:delText>Julia Burgermeister</w:delText>
              </w:r>
            </w:del>
          </w:p>
        </w:tc>
        <w:tc>
          <w:tcPr>
            <w:tcW w:w="2328" w:type="dxa"/>
          </w:tcPr>
          <w:p w:rsidR="00A218C3" w:rsidRPr="004A3AAD" w:rsidDel="00383112" w:rsidRDefault="00A218C3" w:rsidP="004A3AAD">
            <w:pPr>
              <w:pStyle w:val="TitelseiteAutor"/>
              <w:rPr>
                <w:del w:id="282" w:author="Gkonos  Charalampos" w:date="2015-12-14T16:39:00Z"/>
                <w:color w:val="auto"/>
                <w:lang w:val="en-US"/>
              </w:rPr>
            </w:pPr>
            <w:del w:id="283" w:author="Gkonos  Charalampos" w:date="2015-12-14T16:39:00Z">
              <w:r w:rsidRPr="004A3AAD" w:rsidDel="00383112">
                <w:rPr>
                  <w:color w:val="auto"/>
                  <w:lang w:val="en-US"/>
                </w:rPr>
                <w:delText>Charalampos Gkonos</w:delText>
              </w:r>
            </w:del>
          </w:p>
        </w:tc>
        <w:tc>
          <w:tcPr>
            <w:tcW w:w="2094" w:type="dxa"/>
          </w:tcPr>
          <w:p w:rsidR="00A218C3" w:rsidDel="00383112" w:rsidRDefault="00A218C3" w:rsidP="00521E9F">
            <w:pPr>
              <w:rPr>
                <w:del w:id="284" w:author="Gkonos  Charalampos" w:date="2015-12-14T16:39:00Z"/>
                <w:lang w:val="en-US"/>
              </w:rPr>
            </w:pPr>
            <w:del w:id="285" w:author="Gkonos  Charalampos" w:date="2015-12-14T16:39:00Z">
              <w:r w:rsidDel="00383112">
                <w:rPr>
                  <w:lang w:val="en-US"/>
                </w:rPr>
                <w:delText>Rebecca Ilehag</w:delText>
              </w:r>
            </w:del>
          </w:p>
        </w:tc>
        <w:tc>
          <w:tcPr>
            <w:tcW w:w="2271" w:type="dxa"/>
          </w:tcPr>
          <w:p w:rsidR="00A218C3" w:rsidRPr="004A3AAD" w:rsidDel="00383112" w:rsidRDefault="00A218C3" w:rsidP="00521E9F">
            <w:pPr>
              <w:rPr>
                <w:del w:id="286" w:author="Gkonos  Charalampos" w:date="2015-12-14T16:39:00Z"/>
                <w:lang w:val="en-US"/>
              </w:rPr>
            </w:pPr>
            <w:del w:id="287" w:author="Gkonos  Charalampos" w:date="2015-12-14T16:39:00Z">
              <w:r w:rsidDel="00383112">
                <w:rPr>
                  <w:lang w:val="en-US"/>
                </w:rPr>
                <w:delText>Everyone</w:delText>
              </w:r>
            </w:del>
          </w:p>
        </w:tc>
      </w:tr>
      <w:tr w:rsidR="00A218C3" w:rsidRPr="004A3AAD" w:rsidDel="00383112" w:rsidTr="00A218C3">
        <w:trPr>
          <w:del w:id="288" w:author="Gkonos  Charalampos" w:date="2015-12-14T16:39:00Z"/>
        </w:trPr>
        <w:tc>
          <w:tcPr>
            <w:tcW w:w="2320" w:type="dxa"/>
          </w:tcPr>
          <w:p w:rsidR="00A218C3" w:rsidRPr="004A3AAD" w:rsidDel="00383112" w:rsidRDefault="00A218C3" w:rsidP="00521E9F">
            <w:pPr>
              <w:rPr>
                <w:del w:id="289" w:author="Gkonos  Charalampos" w:date="2015-12-14T16:39:00Z"/>
                <w:lang w:val="en-US"/>
              </w:rPr>
            </w:pPr>
            <w:del w:id="290" w:author="Gkonos  Charalampos" w:date="2015-12-14T16:39:00Z">
              <w:r w:rsidDel="00383112">
                <w:rPr>
                  <w:lang w:val="en-US"/>
                </w:rPr>
                <w:delText xml:space="preserve">Digitize the tours </w:delText>
              </w:r>
            </w:del>
          </w:p>
        </w:tc>
        <w:tc>
          <w:tcPr>
            <w:tcW w:w="2328" w:type="dxa"/>
          </w:tcPr>
          <w:p w:rsidR="00A218C3" w:rsidRPr="004A3AAD" w:rsidDel="00383112" w:rsidRDefault="00A218C3" w:rsidP="00521E9F">
            <w:pPr>
              <w:rPr>
                <w:del w:id="291" w:author="Gkonos  Charalampos" w:date="2015-12-14T16:39:00Z"/>
                <w:lang w:val="en-US"/>
              </w:rPr>
            </w:pPr>
            <w:del w:id="292" w:author="Gkonos  Charalampos" w:date="2015-12-14T16:39:00Z">
              <w:r w:rsidDel="00383112">
                <w:rPr>
                  <w:lang w:val="en-US"/>
                </w:rPr>
                <w:delText>Location</w:delText>
              </w:r>
            </w:del>
          </w:p>
        </w:tc>
        <w:tc>
          <w:tcPr>
            <w:tcW w:w="2094" w:type="dxa"/>
          </w:tcPr>
          <w:p w:rsidR="00A218C3" w:rsidDel="00383112" w:rsidRDefault="00A218C3" w:rsidP="00521E9F">
            <w:pPr>
              <w:rPr>
                <w:del w:id="293" w:author="Gkonos  Charalampos" w:date="2015-12-14T16:39:00Z"/>
                <w:lang w:val="en-US"/>
              </w:rPr>
            </w:pPr>
            <w:del w:id="294" w:author="Gkonos  Charalampos" w:date="2015-12-14T16:39:00Z">
              <w:r w:rsidDel="00383112">
                <w:rPr>
                  <w:lang w:val="en-US"/>
                </w:rPr>
                <w:delText>Initial Code with empty methods and constructors</w:delText>
              </w:r>
            </w:del>
          </w:p>
        </w:tc>
        <w:tc>
          <w:tcPr>
            <w:tcW w:w="2271" w:type="dxa"/>
          </w:tcPr>
          <w:p w:rsidR="00A218C3" w:rsidRPr="004A3AAD" w:rsidDel="00383112" w:rsidRDefault="00A218C3" w:rsidP="00A218C3">
            <w:pPr>
              <w:rPr>
                <w:del w:id="295" w:author="Gkonos  Charalampos" w:date="2015-12-14T16:39:00Z"/>
                <w:lang w:val="en-US"/>
              </w:rPr>
            </w:pPr>
            <w:del w:id="296" w:author="Gkonos  Charalampos" w:date="2015-12-14T16:39:00Z">
              <w:r w:rsidDel="00383112">
                <w:rPr>
                  <w:lang w:val="en-US"/>
                </w:rPr>
                <w:delText>Touren-Menu with Buttons and showing the geometry</w:delText>
              </w:r>
            </w:del>
          </w:p>
        </w:tc>
      </w:tr>
      <w:tr w:rsidR="00A218C3" w:rsidRPr="004A3AAD" w:rsidDel="00383112" w:rsidTr="00A218C3">
        <w:trPr>
          <w:del w:id="297" w:author="Gkonos  Charalampos" w:date="2015-12-14T16:39:00Z"/>
        </w:trPr>
        <w:tc>
          <w:tcPr>
            <w:tcW w:w="2320" w:type="dxa"/>
          </w:tcPr>
          <w:p w:rsidR="00A218C3" w:rsidRPr="004A3AAD" w:rsidDel="00383112" w:rsidRDefault="00A218C3" w:rsidP="00521E9F">
            <w:pPr>
              <w:rPr>
                <w:del w:id="298" w:author="Gkonos  Charalampos" w:date="2015-12-14T16:39:00Z"/>
                <w:lang w:val="en-US"/>
              </w:rPr>
            </w:pPr>
            <w:del w:id="299" w:author="Gkonos  Charalampos" w:date="2015-12-14T16:39:00Z">
              <w:r w:rsidDel="00383112">
                <w:rPr>
                  <w:lang w:val="en-US"/>
                </w:rPr>
                <w:delText>Tours and OGC data on ArcGIS Online (with symbolization)</w:delText>
              </w:r>
            </w:del>
          </w:p>
        </w:tc>
        <w:tc>
          <w:tcPr>
            <w:tcW w:w="2328" w:type="dxa"/>
          </w:tcPr>
          <w:p w:rsidR="00A218C3" w:rsidRPr="004A3AAD" w:rsidDel="00383112" w:rsidRDefault="00A218C3" w:rsidP="00521E9F">
            <w:pPr>
              <w:rPr>
                <w:del w:id="300" w:author="Gkonos  Charalampos" w:date="2015-12-14T16:39:00Z"/>
                <w:lang w:val="en-US"/>
              </w:rPr>
            </w:pPr>
            <w:del w:id="301" w:author="Gkonos  Charalampos" w:date="2015-12-14T16:39:00Z">
              <w:r w:rsidDel="00383112">
                <w:rPr>
                  <w:lang w:val="en-US"/>
                </w:rPr>
                <w:delText>Routing</w:delText>
              </w:r>
            </w:del>
          </w:p>
        </w:tc>
        <w:tc>
          <w:tcPr>
            <w:tcW w:w="2094" w:type="dxa"/>
          </w:tcPr>
          <w:p w:rsidR="00A218C3" w:rsidRPr="004A3AAD" w:rsidDel="00383112" w:rsidRDefault="00A218C3" w:rsidP="00521E9F">
            <w:pPr>
              <w:rPr>
                <w:del w:id="302" w:author="Gkonos  Charalampos" w:date="2015-12-14T16:39:00Z"/>
                <w:lang w:val="en-US"/>
              </w:rPr>
            </w:pPr>
            <w:del w:id="303" w:author="Gkonos  Charalampos" w:date="2015-12-14T16:39:00Z">
              <w:r w:rsidDel="00383112">
                <w:rPr>
                  <w:lang w:val="en-US"/>
                </w:rPr>
                <w:delText>Filter-Menu</w:delText>
              </w:r>
            </w:del>
          </w:p>
        </w:tc>
        <w:tc>
          <w:tcPr>
            <w:tcW w:w="2271" w:type="dxa"/>
          </w:tcPr>
          <w:p w:rsidR="00A218C3" w:rsidRPr="004A3AAD" w:rsidDel="00383112" w:rsidRDefault="00A218C3" w:rsidP="00521E9F">
            <w:pPr>
              <w:rPr>
                <w:del w:id="304" w:author="Gkonos  Charalampos" w:date="2015-12-14T16:39:00Z"/>
                <w:lang w:val="en-US"/>
              </w:rPr>
            </w:pPr>
            <w:del w:id="305" w:author="Gkonos  Charalampos" w:date="2015-12-14T16:39:00Z">
              <w:r w:rsidDel="00383112">
                <w:rPr>
                  <w:lang w:val="en-US"/>
                </w:rPr>
                <w:delText>Showing different layers and basemaps</w:delText>
              </w:r>
            </w:del>
          </w:p>
        </w:tc>
      </w:tr>
      <w:tr w:rsidR="00A218C3" w:rsidRPr="004A3AAD" w:rsidDel="00383112" w:rsidTr="00A218C3">
        <w:trPr>
          <w:del w:id="306" w:author="Gkonos  Charalampos" w:date="2015-12-14T16:39:00Z"/>
        </w:trPr>
        <w:tc>
          <w:tcPr>
            <w:tcW w:w="2320" w:type="dxa"/>
          </w:tcPr>
          <w:p w:rsidR="00A218C3" w:rsidRPr="004A3AAD" w:rsidDel="00383112" w:rsidRDefault="00A218C3" w:rsidP="00521E9F">
            <w:pPr>
              <w:rPr>
                <w:del w:id="307" w:author="Gkonos  Charalampos" w:date="2015-12-14T16:39:00Z"/>
                <w:lang w:val="en-US"/>
              </w:rPr>
            </w:pPr>
            <w:del w:id="308" w:author="Gkonos  Charalampos" w:date="2015-12-14T16:39:00Z">
              <w:r w:rsidDel="00383112">
                <w:rPr>
                  <w:lang w:val="en-US"/>
                </w:rPr>
                <w:delText>Colors</w:delText>
              </w:r>
            </w:del>
          </w:p>
        </w:tc>
        <w:tc>
          <w:tcPr>
            <w:tcW w:w="2328" w:type="dxa"/>
          </w:tcPr>
          <w:p w:rsidR="00A218C3" w:rsidRPr="004A3AAD" w:rsidDel="00383112" w:rsidRDefault="00A218C3" w:rsidP="00A218C3">
            <w:pPr>
              <w:rPr>
                <w:del w:id="309" w:author="Gkonos  Charalampos" w:date="2015-12-14T16:39:00Z"/>
                <w:lang w:val="en-US"/>
              </w:rPr>
            </w:pPr>
          </w:p>
        </w:tc>
        <w:tc>
          <w:tcPr>
            <w:tcW w:w="2094" w:type="dxa"/>
          </w:tcPr>
          <w:p w:rsidR="00A218C3" w:rsidRPr="004A3AAD" w:rsidDel="00383112" w:rsidRDefault="00A218C3" w:rsidP="00521E9F">
            <w:pPr>
              <w:rPr>
                <w:del w:id="310" w:author="Gkonos  Charalampos" w:date="2015-12-14T16:39:00Z"/>
                <w:lang w:val="en-US"/>
              </w:rPr>
            </w:pPr>
            <w:del w:id="311" w:author="Gkonos  Charalampos" w:date="2015-12-14T16:39:00Z">
              <w:r w:rsidDel="00383112">
                <w:rPr>
                  <w:lang w:val="en-US"/>
                </w:rPr>
                <w:delText>Layouts</w:delText>
              </w:r>
            </w:del>
          </w:p>
        </w:tc>
        <w:tc>
          <w:tcPr>
            <w:tcW w:w="2271" w:type="dxa"/>
          </w:tcPr>
          <w:p w:rsidR="00A218C3" w:rsidRPr="004A3AAD" w:rsidDel="00383112" w:rsidRDefault="00A218C3" w:rsidP="00521E9F">
            <w:pPr>
              <w:rPr>
                <w:del w:id="312" w:author="Gkonos  Charalampos" w:date="2015-12-14T16:39:00Z"/>
                <w:lang w:val="en-US"/>
              </w:rPr>
            </w:pPr>
          </w:p>
        </w:tc>
      </w:tr>
      <w:tr w:rsidR="00A218C3" w:rsidRPr="004A3AAD" w:rsidDel="00383112" w:rsidTr="00A218C3">
        <w:trPr>
          <w:del w:id="313" w:author="Gkonos  Charalampos" w:date="2015-12-14T16:39:00Z"/>
        </w:trPr>
        <w:tc>
          <w:tcPr>
            <w:tcW w:w="2320" w:type="dxa"/>
          </w:tcPr>
          <w:p w:rsidR="00A218C3" w:rsidRPr="004A3AAD" w:rsidDel="00383112" w:rsidRDefault="00A218C3" w:rsidP="00A218C3">
            <w:pPr>
              <w:rPr>
                <w:del w:id="314" w:author="Gkonos  Charalampos" w:date="2015-12-14T16:39:00Z"/>
                <w:lang w:val="en-US"/>
              </w:rPr>
            </w:pPr>
            <w:del w:id="315" w:author="Gkonos  Charalampos" w:date="2015-12-14T16:39:00Z">
              <w:r w:rsidDel="00383112">
                <w:rPr>
                  <w:lang w:val="en-US"/>
                </w:rPr>
                <w:lastRenderedPageBreak/>
                <w:delText>Popup-Window</w:delText>
              </w:r>
            </w:del>
          </w:p>
        </w:tc>
        <w:tc>
          <w:tcPr>
            <w:tcW w:w="2328" w:type="dxa"/>
          </w:tcPr>
          <w:p w:rsidR="00A218C3" w:rsidRPr="004A3AAD" w:rsidDel="00383112" w:rsidRDefault="00A218C3" w:rsidP="00521E9F">
            <w:pPr>
              <w:rPr>
                <w:del w:id="316" w:author="Gkonos  Charalampos" w:date="2015-12-14T16:39:00Z"/>
                <w:lang w:val="en-US"/>
              </w:rPr>
            </w:pPr>
          </w:p>
        </w:tc>
        <w:tc>
          <w:tcPr>
            <w:tcW w:w="2094" w:type="dxa"/>
          </w:tcPr>
          <w:p w:rsidR="00A218C3" w:rsidRPr="004A3AAD" w:rsidDel="00383112" w:rsidRDefault="00A218C3" w:rsidP="00521E9F">
            <w:pPr>
              <w:rPr>
                <w:del w:id="317" w:author="Gkonos  Charalampos" w:date="2015-12-14T16:39:00Z"/>
                <w:lang w:val="en-US"/>
              </w:rPr>
            </w:pPr>
            <w:del w:id="318" w:author="Gkonos  Charalampos" w:date="2015-12-14T16:39:00Z">
              <w:r w:rsidDel="00383112">
                <w:rPr>
                  <w:lang w:val="en-US"/>
                </w:rPr>
                <w:delText>Layer-order</w:delText>
              </w:r>
            </w:del>
          </w:p>
        </w:tc>
        <w:tc>
          <w:tcPr>
            <w:tcW w:w="2271" w:type="dxa"/>
          </w:tcPr>
          <w:p w:rsidR="00A218C3" w:rsidRPr="004A3AAD" w:rsidDel="00383112" w:rsidRDefault="00A218C3" w:rsidP="00521E9F">
            <w:pPr>
              <w:rPr>
                <w:del w:id="319" w:author="Gkonos  Charalampos" w:date="2015-12-14T16:39:00Z"/>
                <w:lang w:val="en-US"/>
              </w:rPr>
            </w:pPr>
          </w:p>
        </w:tc>
      </w:tr>
    </w:tbl>
    <w:p w:rsidR="00383112" w:rsidRDefault="00383112">
      <w:pPr>
        <w:spacing w:line="240" w:lineRule="auto"/>
        <w:jc w:val="left"/>
        <w:rPr>
          <w:ins w:id="320" w:author="Gkonos  Charalampos" w:date="2015-12-14T16:41:00Z"/>
          <w:color w:val="FF0000"/>
          <w:lang w:val="en-US"/>
        </w:rPr>
      </w:pPr>
      <w:ins w:id="321" w:author="Gkonos  Charalampos" w:date="2015-12-14T16:41:00Z">
        <w:r>
          <w:rPr>
            <w:color w:val="FF0000"/>
            <w:lang w:val="en-US"/>
          </w:rPr>
          <w:br w:type="page"/>
        </w:r>
      </w:ins>
    </w:p>
    <w:p w:rsidR="004A3AAD" w:rsidRPr="008344E7" w:rsidDel="00682AB7" w:rsidRDefault="004A3AAD" w:rsidP="00521E9F">
      <w:pPr>
        <w:rPr>
          <w:del w:id="322" w:author="Gkonos  Charalampos" w:date="2015-12-14T15:39:00Z"/>
          <w:color w:val="FF0000"/>
          <w:lang w:val="en-US"/>
        </w:rPr>
      </w:pPr>
      <w:bookmarkStart w:id="323" w:name="_Toc437874667"/>
      <w:bookmarkEnd w:id="323"/>
    </w:p>
    <w:p w:rsidR="00FC4E6C" w:rsidRPr="008344E7" w:rsidDel="00383112" w:rsidRDefault="00FC4E6C" w:rsidP="00FC4E6C">
      <w:pPr>
        <w:rPr>
          <w:del w:id="324" w:author="Gkonos  Charalampos" w:date="2015-12-14T16:41:00Z"/>
          <w:lang w:val="en-US"/>
        </w:rPr>
      </w:pPr>
      <w:bookmarkStart w:id="325" w:name="_Toc437874668"/>
      <w:bookmarkEnd w:id="325"/>
    </w:p>
    <w:p w:rsidR="00FC4E6C" w:rsidRPr="008344E7" w:rsidRDefault="00FC4E6C" w:rsidP="00FC4E6C">
      <w:pPr>
        <w:pStyle w:val="Heading1"/>
        <w:rPr>
          <w:lang w:val="en-US"/>
        </w:rPr>
      </w:pPr>
      <w:bookmarkStart w:id="326" w:name="_Toc437874669"/>
      <w:r w:rsidRPr="008344E7">
        <w:rPr>
          <w:lang w:val="en-US"/>
        </w:rPr>
        <w:t>Data</w:t>
      </w:r>
      <w:bookmarkEnd w:id="326"/>
    </w:p>
    <w:p w:rsidR="00F852F4" w:rsidRPr="008344E7" w:rsidRDefault="00F852F4" w:rsidP="00F852F4">
      <w:pPr>
        <w:pStyle w:val="Heading2"/>
        <w:rPr>
          <w:lang w:val="en-US"/>
        </w:rPr>
      </w:pPr>
      <w:bookmarkStart w:id="327" w:name="_Toc437874670"/>
      <w:r w:rsidRPr="008344E7">
        <w:rPr>
          <w:lang w:val="en-US"/>
        </w:rPr>
        <w:t>Open Data Z</w:t>
      </w:r>
      <w:r w:rsidR="00E0181C" w:rsidRPr="008344E7">
        <w:rPr>
          <w:lang w:val="en-US"/>
        </w:rPr>
        <w:t>ü</w:t>
      </w:r>
      <w:r w:rsidRPr="008344E7">
        <w:rPr>
          <w:lang w:val="en-US"/>
        </w:rPr>
        <w:t>rich</w:t>
      </w:r>
      <w:bookmarkEnd w:id="327"/>
    </w:p>
    <w:p w:rsidR="004767EC" w:rsidRPr="008344E7" w:rsidRDefault="004767EC" w:rsidP="004767EC">
      <w:pPr>
        <w:pStyle w:val="Heading3"/>
        <w:rPr>
          <w:lang w:val="en-US"/>
        </w:rPr>
      </w:pPr>
      <w:bookmarkStart w:id="328" w:name="_Toc437874671"/>
      <w:r w:rsidRPr="008344E7">
        <w:rPr>
          <w:lang w:val="en-US"/>
        </w:rPr>
        <w:t>Historic Point and Polygon data</w:t>
      </w:r>
      <w:bookmarkEnd w:id="328"/>
    </w:p>
    <w:p w:rsidR="00910E6A" w:rsidRPr="008344E7" w:rsidRDefault="00BE4AD5" w:rsidP="00910E6A">
      <w:pPr>
        <w:rPr>
          <w:lang w:val="en-US"/>
        </w:rPr>
      </w:pPr>
      <w:r w:rsidRPr="008344E7">
        <w:rPr>
          <w:lang w:val="en-US"/>
        </w:rPr>
        <w:t>T</w:t>
      </w:r>
      <w:r w:rsidR="00477D09" w:rsidRPr="008344E7">
        <w:rPr>
          <w:lang w:val="en-US"/>
        </w:rPr>
        <w:t xml:space="preserve">wo layers containing preserved objects were </w:t>
      </w:r>
      <w:r w:rsidR="00B203C2" w:rsidRPr="008344E7">
        <w:rPr>
          <w:lang w:val="en-US"/>
        </w:rPr>
        <w:t>available</w:t>
      </w:r>
      <w:r w:rsidR="00477D09" w:rsidRPr="008344E7">
        <w:rPr>
          <w:lang w:val="en-US"/>
        </w:rPr>
        <w:t xml:space="preserve"> as WMS on Open Data Zürich, one containing historical and preserved objects </w:t>
      </w:r>
      <w:r w:rsidR="00131199" w:rsidRPr="008344E7">
        <w:rPr>
          <w:lang w:val="en-US"/>
        </w:rPr>
        <w:t xml:space="preserve">as points </w:t>
      </w:r>
      <w:r w:rsidR="00477D09" w:rsidRPr="008344E7">
        <w:rPr>
          <w:lang w:val="en-US"/>
        </w:rPr>
        <w:t>(“Denkmalschutzobjekte”) and the other contained preserved gardens</w:t>
      </w:r>
      <w:r w:rsidR="00131199" w:rsidRPr="008344E7">
        <w:rPr>
          <w:lang w:val="en-US"/>
        </w:rPr>
        <w:t xml:space="preserve"> as polygons</w:t>
      </w:r>
      <w:r w:rsidR="00477D09" w:rsidRPr="008344E7">
        <w:rPr>
          <w:lang w:val="en-US"/>
        </w:rPr>
        <w:t xml:space="preserve"> (“Gartendenkmalschutzobjekte”). A layer containing viewing points were chosen as well (“Aussichtspunkte”)</w:t>
      </w:r>
      <w:r w:rsidR="00981867">
        <w:rPr>
          <w:lang w:val="en-US"/>
        </w:rPr>
        <w:t xml:space="preserve"> as an additional layer</w:t>
      </w:r>
      <w:r w:rsidR="00477D09" w:rsidRPr="008344E7">
        <w:rPr>
          <w:lang w:val="en-US"/>
        </w:rPr>
        <w:t xml:space="preserve">. </w:t>
      </w:r>
      <w:r w:rsidR="00131199" w:rsidRPr="00C356B0">
        <w:rPr>
          <w:lang w:val="en-US"/>
        </w:rPr>
        <w:t>The initial plan was to include a layer with wells and fountains as well</w:t>
      </w:r>
      <w:del w:id="329" w:author="Gkonos  Charalampos" w:date="2015-12-14T16:47:00Z">
        <w:r w:rsidR="00131199" w:rsidRPr="00C356B0" w:rsidDel="005F3875">
          <w:rPr>
            <w:lang w:val="en-US"/>
          </w:rPr>
          <w:delText>,</w:delText>
        </w:r>
      </w:del>
      <w:ins w:id="330" w:author="Gkonos  Charalampos" w:date="2015-12-14T16:47:00Z">
        <w:r w:rsidR="005F3875">
          <w:rPr>
            <w:lang w:val="en-US"/>
          </w:rPr>
          <w:t>.</w:t>
        </w:r>
      </w:ins>
      <w:r w:rsidR="00131199" w:rsidRPr="00C356B0">
        <w:rPr>
          <w:lang w:val="en-US"/>
        </w:rPr>
        <w:t xml:space="preserve"> </w:t>
      </w:r>
      <w:ins w:id="331" w:author="Gkonos  Charalampos" w:date="2015-12-14T16:47:00Z">
        <w:r w:rsidR="005F3875">
          <w:rPr>
            <w:lang w:val="en-US"/>
          </w:rPr>
          <w:t>H</w:t>
        </w:r>
      </w:ins>
      <w:del w:id="332" w:author="Gkonos  Charalampos" w:date="2015-12-14T16:47:00Z">
        <w:r w:rsidR="00131199" w:rsidRPr="00C356B0" w:rsidDel="005F3875">
          <w:rPr>
            <w:lang w:val="en-US"/>
          </w:rPr>
          <w:delText>h</w:delText>
        </w:r>
      </w:del>
      <w:r w:rsidR="00131199" w:rsidRPr="00C356B0">
        <w:rPr>
          <w:lang w:val="en-US"/>
        </w:rPr>
        <w:t>owever</w:t>
      </w:r>
      <w:ins w:id="333" w:author="Gkonos  Charalampos" w:date="2015-12-14T16:47:00Z">
        <w:r w:rsidR="005F3875">
          <w:rPr>
            <w:lang w:val="en-US"/>
          </w:rPr>
          <w:t>,</w:t>
        </w:r>
      </w:ins>
      <w:r w:rsidR="00131199" w:rsidRPr="00C356B0">
        <w:rPr>
          <w:lang w:val="en-US"/>
        </w:rPr>
        <w:t xml:space="preserve"> the dataset only contained the coordinates of the objects</w:t>
      </w:r>
      <w:r w:rsidR="00B203C2" w:rsidRPr="00C356B0">
        <w:rPr>
          <w:lang w:val="en-US"/>
        </w:rPr>
        <w:t xml:space="preserve"> </w:t>
      </w:r>
      <w:ins w:id="334" w:author="Gkonos  Charalampos" w:date="2015-12-14T16:47:00Z">
        <w:r w:rsidR="005F3875">
          <w:rPr>
            <w:lang w:val="en-US"/>
          </w:rPr>
          <w:t xml:space="preserve">and any additional information was missing. </w:t>
        </w:r>
      </w:ins>
      <w:del w:id="335" w:author="Gkonos  Charalampos" w:date="2015-12-14T16:47:00Z">
        <w:r w:rsidR="00B203C2" w:rsidRPr="00C356B0" w:rsidDel="005F3875">
          <w:rPr>
            <w:lang w:val="en-US"/>
          </w:rPr>
          <w:delText>and w</w:delText>
        </w:r>
      </w:del>
      <w:ins w:id="336" w:author="Gkonos  Charalampos" w:date="2015-12-14T16:47:00Z">
        <w:r w:rsidR="005F3875">
          <w:rPr>
            <w:lang w:val="en-US"/>
          </w:rPr>
          <w:t>It w</w:t>
        </w:r>
      </w:ins>
      <w:r w:rsidR="00B203C2" w:rsidRPr="00C356B0">
        <w:rPr>
          <w:lang w:val="en-US"/>
        </w:rPr>
        <w:t xml:space="preserve">as therefore considered </w:t>
      </w:r>
      <w:ins w:id="337" w:author="Gkonos  Charalampos" w:date="2015-12-14T16:47:00Z">
        <w:r w:rsidR="005F3875">
          <w:rPr>
            <w:lang w:val="en-US"/>
          </w:rPr>
          <w:t>as “</w:t>
        </w:r>
      </w:ins>
      <w:r w:rsidR="00B203C2" w:rsidRPr="00C356B0">
        <w:rPr>
          <w:lang w:val="en-US"/>
        </w:rPr>
        <w:t>not suitable</w:t>
      </w:r>
      <w:ins w:id="338" w:author="Gkonos  Charalampos" w:date="2015-12-14T16:47:00Z">
        <w:r w:rsidR="005F3875">
          <w:rPr>
            <w:lang w:val="en-US"/>
          </w:rPr>
          <w:t>”</w:t>
        </w:r>
      </w:ins>
      <w:r w:rsidR="00B203C2" w:rsidRPr="00C356B0">
        <w:rPr>
          <w:lang w:val="en-US"/>
        </w:rPr>
        <w:t xml:space="preserve"> for the project</w:t>
      </w:r>
      <w:r w:rsidR="00131199" w:rsidRPr="00C356B0">
        <w:rPr>
          <w:lang w:val="en-US"/>
        </w:rPr>
        <w:t>.</w:t>
      </w:r>
      <w:del w:id="339" w:author="Gkonos  Charalampos" w:date="2015-12-14T16:48:00Z">
        <w:r w:rsidR="00477D09" w:rsidRPr="00C356B0" w:rsidDel="005F3875">
          <w:rPr>
            <w:lang w:val="en-US"/>
          </w:rPr>
          <w:delText xml:space="preserve"> </w:delText>
        </w:r>
      </w:del>
    </w:p>
    <w:p w:rsidR="004767EC" w:rsidRPr="008344E7" w:rsidRDefault="004767EC" w:rsidP="004767EC">
      <w:pPr>
        <w:rPr>
          <w:lang w:val="en-US"/>
        </w:rPr>
      </w:pPr>
    </w:p>
    <w:p w:rsidR="004767EC" w:rsidRPr="008344E7" w:rsidRDefault="004767EC" w:rsidP="004767EC">
      <w:pPr>
        <w:pStyle w:val="Heading3"/>
        <w:rPr>
          <w:lang w:val="en-US"/>
        </w:rPr>
      </w:pPr>
      <w:bookmarkStart w:id="340" w:name="_Toc437874672"/>
      <w:r w:rsidRPr="008344E7">
        <w:rPr>
          <w:lang w:val="en-US"/>
        </w:rPr>
        <w:t>Historic Base</w:t>
      </w:r>
      <w:del w:id="341" w:author="Gkonos  Charalampos" w:date="2015-12-14T16:49:00Z">
        <w:r w:rsidR="009F232C" w:rsidRPr="008344E7" w:rsidDel="005F3875">
          <w:rPr>
            <w:lang w:val="en-US"/>
          </w:rPr>
          <w:delText xml:space="preserve"> </w:delText>
        </w:r>
      </w:del>
      <w:r w:rsidRPr="008344E7">
        <w:rPr>
          <w:lang w:val="en-US"/>
        </w:rPr>
        <w:t>maps</w:t>
      </w:r>
      <w:bookmarkEnd w:id="340"/>
    </w:p>
    <w:p w:rsidR="000654EA" w:rsidRPr="008344E7" w:rsidRDefault="00E0181C" w:rsidP="000654EA">
      <w:pPr>
        <w:rPr>
          <w:lang w:val="en-US"/>
        </w:rPr>
      </w:pPr>
      <w:r w:rsidRPr="008344E7">
        <w:rPr>
          <w:lang w:val="en-US"/>
        </w:rPr>
        <w:t xml:space="preserve">The </w:t>
      </w:r>
      <w:r w:rsidR="000654EA" w:rsidRPr="008344E7">
        <w:rPr>
          <w:lang w:val="en-US"/>
        </w:rPr>
        <w:t>historic base</w:t>
      </w:r>
      <w:del w:id="342" w:author="Gkonos  Charalampos" w:date="2015-12-14T16:49:00Z">
        <w:r w:rsidR="000654EA" w:rsidRPr="008344E7" w:rsidDel="005F3875">
          <w:rPr>
            <w:lang w:val="en-US"/>
          </w:rPr>
          <w:delText xml:space="preserve"> </w:delText>
        </w:r>
      </w:del>
      <w:r w:rsidR="000654EA" w:rsidRPr="008344E7">
        <w:rPr>
          <w:lang w:val="en-US"/>
        </w:rPr>
        <w:t>maps</w:t>
      </w:r>
      <w:del w:id="343" w:author="Gkonos  Charalampos" w:date="2015-12-14T16:49:00Z">
        <w:r w:rsidR="000654EA" w:rsidRPr="008344E7" w:rsidDel="005F3875">
          <w:rPr>
            <w:lang w:val="en-US"/>
          </w:rPr>
          <w:delText xml:space="preserve">, city maps, </w:delText>
        </w:r>
      </w:del>
      <w:ins w:id="344" w:author="Gkonos  Charalampos" w:date="2015-12-14T16:49:00Z">
        <w:r w:rsidR="005F3875">
          <w:rPr>
            <w:lang w:val="en-US"/>
          </w:rPr>
          <w:t xml:space="preserve"> </w:t>
        </w:r>
      </w:ins>
      <w:r w:rsidRPr="008344E7">
        <w:rPr>
          <w:lang w:val="en-US"/>
        </w:rPr>
        <w:t xml:space="preserve">were all </w:t>
      </w:r>
      <w:r w:rsidR="00B203C2" w:rsidRPr="008344E7">
        <w:rPr>
          <w:lang w:val="en-US"/>
        </w:rPr>
        <w:t xml:space="preserve">available </w:t>
      </w:r>
      <w:r w:rsidRPr="008344E7">
        <w:rPr>
          <w:lang w:val="en-US"/>
        </w:rPr>
        <w:t>on Open Data Zürich as</w:t>
      </w:r>
      <w:r w:rsidR="000654EA" w:rsidRPr="008344E7">
        <w:rPr>
          <w:lang w:val="en-US"/>
        </w:rPr>
        <w:t xml:space="preserve"> </w:t>
      </w:r>
      <w:r w:rsidRPr="008344E7">
        <w:rPr>
          <w:lang w:val="en-US"/>
        </w:rPr>
        <w:t xml:space="preserve">WMS. Four historical maps were </w:t>
      </w:r>
      <w:r w:rsidR="00910E6A" w:rsidRPr="008344E7">
        <w:rPr>
          <w:lang w:val="en-US"/>
        </w:rPr>
        <w:t>used as base</w:t>
      </w:r>
      <w:del w:id="345" w:author="Gkonos  Charalampos" w:date="2015-12-14T16:49:00Z">
        <w:r w:rsidR="00910E6A" w:rsidRPr="008344E7" w:rsidDel="005F3875">
          <w:rPr>
            <w:lang w:val="en-US"/>
          </w:rPr>
          <w:delText xml:space="preserve"> </w:delText>
        </w:r>
      </w:del>
      <w:r w:rsidR="00910E6A" w:rsidRPr="008344E7">
        <w:rPr>
          <w:lang w:val="en-US"/>
        </w:rPr>
        <w:t>maps</w:t>
      </w:r>
      <w:ins w:id="346" w:author="Gkonos  Charalampos" w:date="2015-12-14T16:49:00Z">
        <w:r w:rsidR="005F3875">
          <w:rPr>
            <w:lang w:val="en-US"/>
          </w:rPr>
          <w:t>,</w:t>
        </w:r>
      </w:ins>
      <w:r w:rsidR="00910E6A" w:rsidRPr="008344E7">
        <w:rPr>
          <w:lang w:val="en-US"/>
        </w:rPr>
        <w:t xml:space="preserve"> </w:t>
      </w:r>
      <w:ins w:id="347" w:author="Gkonos  Charalampos" w:date="2015-12-14T16:49:00Z">
        <w:r w:rsidR="005F3875">
          <w:rPr>
            <w:lang w:val="en-US"/>
          </w:rPr>
          <w:t>which</w:t>
        </w:r>
      </w:ins>
      <w:del w:id="348" w:author="Gkonos  Charalampos" w:date="2015-12-14T16:49:00Z">
        <w:r w:rsidR="00910E6A" w:rsidRPr="008344E7" w:rsidDel="005F3875">
          <w:rPr>
            <w:lang w:val="en-US"/>
          </w:rPr>
          <w:delText>and</w:delText>
        </w:r>
      </w:del>
      <w:r w:rsidR="00910E6A" w:rsidRPr="008344E7">
        <w:rPr>
          <w:lang w:val="en-US"/>
        </w:rPr>
        <w:t xml:space="preserve"> </w:t>
      </w:r>
      <w:r w:rsidR="00906124">
        <w:rPr>
          <w:lang w:val="en-US"/>
        </w:rPr>
        <w:t>are</w:t>
      </w:r>
      <w:r w:rsidR="00910E6A" w:rsidRPr="008344E7">
        <w:rPr>
          <w:lang w:val="en-US"/>
        </w:rPr>
        <w:t xml:space="preserve"> </w:t>
      </w:r>
      <w:r w:rsidRPr="008344E7">
        <w:rPr>
          <w:lang w:val="en-US"/>
        </w:rPr>
        <w:t>dated from the years 1793, 1860, 1900 and 1970</w:t>
      </w:r>
      <w:r w:rsidR="00910E6A" w:rsidRPr="008344E7">
        <w:rPr>
          <w:lang w:val="en-US"/>
        </w:rPr>
        <w:t xml:space="preserve">. </w:t>
      </w:r>
      <w:r w:rsidR="00CE060E">
        <w:rPr>
          <w:lang w:val="en-US"/>
        </w:rPr>
        <w:t xml:space="preserve">The reasoning behind picking these years was to have several base maps over a large time </w:t>
      </w:r>
      <w:del w:id="349" w:author="Gkonos  Charalampos" w:date="2015-12-14T16:49:00Z">
        <w:r w:rsidR="00CE060E" w:rsidDel="005F3875">
          <w:rPr>
            <w:lang w:val="en-US"/>
          </w:rPr>
          <w:delText>epoch</w:delText>
        </w:r>
      </w:del>
      <w:ins w:id="350" w:author="Gkonos  Charalampos" w:date="2015-12-14T16:49:00Z">
        <w:r w:rsidR="005F3875">
          <w:rPr>
            <w:lang w:val="en-US"/>
          </w:rPr>
          <w:t>period</w:t>
        </w:r>
      </w:ins>
      <w:r w:rsidR="00CE060E">
        <w:rPr>
          <w:lang w:val="en-US"/>
        </w:rPr>
        <w:t xml:space="preserve">. </w:t>
      </w:r>
      <w:r w:rsidR="00910E6A" w:rsidRPr="008344E7">
        <w:rPr>
          <w:lang w:val="en-US"/>
        </w:rPr>
        <w:t xml:space="preserve">Since the city of Zurich has grown during these years, the maps </w:t>
      </w:r>
      <w:del w:id="351" w:author="Gkonos  Charalampos" w:date="2015-12-14T16:50:00Z">
        <w:r w:rsidR="00910E6A" w:rsidRPr="008344E7" w:rsidDel="005F3875">
          <w:rPr>
            <w:lang w:val="en-US"/>
          </w:rPr>
          <w:delText xml:space="preserve">are </w:delText>
        </w:r>
      </w:del>
      <w:r w:rsidR="00910E6A" w:rsidRPr="008344E7">
        <w:rPr>
          <w:lang w:val="en-US"/>
        </w:rPr>
        <w:t>cover</w:t>
      </w:r>
      <w:del w:id="352" w:author="Gkonos  Charalampos" w:date="2015-12-14T16:50:00Z">
        <w:r w:rsidR="00910E6A" w:rsidRPr="008344E7" w:rsidDel="005F3875">
          <w:rPr>
            <w:lang w:val="en-US"/>
          </w:rPr>
          <w:delText>ing</w:delText>
        </w:r>
      </w:del>
      <w:r w:rsidR="00910E6A" w:rsidRPr="008344E7">
        <w:rPr>
          <w:lang w:val="en-US"/>
        </w:rPr>
        <w:t xml:space="preserve"> different areas</w:t>
      </w:r>
      <w:r w:rsidRPr="008344E7">
        <w:rPr>
          <w:lang w:val="en-US"/>
        </w:rPr>
        <w:t xml:space="preserve">. The default </w:t>
      </w:r>
      <w:r w:rsidR="00910E6A" w:rsidRPr="008344E7">
        <w:rPr>
          <w:lang w:val="en-US"/>
        </w:rPr>
        <w:t xml:space="preserve">base </w:t>
      </w:r>
      <w:r w:rsidRPr="008344E7">
        <w:rPr>
          <w:lang w:val="en-US"/>
        </w:rPr>
        <w:t xml:space="preserve">map </w:t>
      </w:r>
      <w:r w:rsidR="00906124">
        <w:rPr>
          <w:lang w:val="en-US"/>
        </w:rPr>
        <w:t>is</w:t>
      </w:r>
      <w:r w:rsidRPr="008344E7">
        <w:rPr>
          <w:lang w:val="en-US"/>
        </w:rPr>
        <w:t xml:space="preserve"> </w:t>
      </w:r>
      <w:r w:rsidR="00906124">
        <w:rPr>
          <w:lang w:val="en-US"/>
        </w:rPr>
        <w:t xml:space="preserve">the current </w:t>
      </w:r>
      <w:r w:rsidRPr="008344E7">
        <w:rPr>
          <w:lang w:val="en-US"/>
        </w:rPr>
        <w:t xml:space="preserve">city </w:t>
      </w:r>
      <w:r w:rsidR="00906124">
        <w:rPr>
          <w:lang w:val="en-US"/>
        </w:rPr>
        <w:t xml:space="preserve">plan </w:t>
      </w:r>
      <w:r w:rsidRPr="008344E7">
        <w:rPr>
          <w:lang w:val="en-US"/>
        </w:rPr>
        <w:t>map</w:t>
      </w:r>
      <w:r w:rsidR="00906124">
        <w:rPr>
          <w:lang w:val="en-US"/>
        </w:rPr>
        <w:t>, which is</w:t>
      </w:r>
      <w:r w:rsidRPr="008344E7">
        <w:rPr>
          <w:lang w:val="en-US"/>
        </w:rPr>
        <w:t xml:space="preserve"> dated from 2014.</w:t>
      </w:r>
      <w:del w:id="353" w:author="Gkonos  Charalampos" w:date="2015-12-14T16:50:00Z">
        <w:r w:rsidR="00906124" w:rsidDel="005F3875">
          <w:rPr>
            <w:lang w:val="en-US"/>
          </w:rPr>
          <w:delText xml:space="preserve"> </w:delText>
        </w:r>
      </w:del>
    </w:p>
    <w:p w:rsidR="004767EC" w:rsidRDefault="004767EC" w:rsidP="004767EC">
      <w:pPr>
        <w:rPr>
          <w:ins w:id="354" w:author="Gkonos  Charalampos" w:date="2015-12-14T17:15:00Z"/>
          <w:lang w:val="en-US"/>
        </w:rPr>
      </w:pPr>
    </w:p>
    <w:p w:rsidR="00192572" w:rsidRPr="008344E7" w:rsidRDefault="00192572" w:rsidP="004767EC">
      <w:pPr>
        <w:rPr>
          <w:lang w:val="en-US"/>
        </w:rPr>
      </w:pPr>
    </w:p>
    <w:p w:rsidR="00F852F4" w:rsidRPr="008344E7" w:rsidRDefault="00F852F4" w:rsidP="00F852F4">
      <w:pPr>
        <w:pStyle w:val="Heading2"/>
        <w:rPr>
          <w:lang w:val="en-US"/>
        </w:rPr>
      </w:pPr>
      <w:bookmarkStart w:id="355" w:name="_Toc437874673"/>
      <w:r w:rsidRPr="008344E7">
        <w:rPr>
          <w:lang w:val="en-US"/>
        </w:rPr>
        <w:t>Other data</w:t>
      </w:r>
      <w:bookmarkEnd w:id="355"/>
    </w:p>
    <w:p w:rsidR="00F852F4" w:rsidRPr="008344E7" w:rsidRDefault="00F852F4" w:rsidP="00F852F4">
      <w:pPr>
        <w:pStyle w:val="Heading3"/>
        <w:rPr>
          <w:lang w:val="en-US"/>
        </w:rPr>
      </w:pPr>
      <w:bookmarkStart w:id="356" w:name="_Toc437874674"/>
      <w:r w:rsidRPr="008344E7">
        <w:rPr>
          <w:lang w:val="en-US"/>
        </w:rPr>
        <w:t>Tour Geometry and Information</w:t>
      </w:r>
      <w:bookmarkEnd w:id="356"/>
    </w:p>
    <w:p w:rsidR="00F852F4" w:rsidRPr="008344E7" w:rsidDel="00192572" w:rsidRDefault="00F852F4" w:rsidP="00F852F4">
      <w:pPr>
        <w:rPr>
          <w:del w:id="357" w:author="Gkonos  Charalampos" w:date="2015-12-14T17:17:00Z"/>
          <w:lang w:val="en-US"/>
        </w:rPr>
      </w:pPr>
      <w:r w:rsidRPr="008344E7">
        <w:rPr>
          <w:lang w:val="en-US"/>
        </w:rPr>
        <w:t>As one of the many services the city of Zurich provides its residents and visitors, there are 20 city walks created to explore the city. The walks are called “Züri z’Fuess” and can be found online</w:t>
      </w:r>
      <w:r w:rsidRPr="008344E7">
        <w:rPr>
          <w:rStyle w:val="FootnoteReference"/>
          <w:lang w:val="en-US"/>
        </w:rPr>
        <w:footnoteReference w:id="2"/>
      </w:r>
      <w:r w:rsidRPr="008344E7">
        <w:rPr>
          <w:lang w:val="en-US"/>
        </w:rPr>
        <w:t>. They</w:t>
      </w:r>
      <w:ins w:id="358" w:author="Gkonos  Charalampos" w:date="2015-12-14T17:16:00Z">
        <w:r w:rsidR="00192572">
          <w:rPr>
            <w:lang w:val="en-US"/>
          </w:rPr>
          <w:t xml:space="preserve"> a</w:t>
        </w:r>
      </w:ins>
      <w:del w:id="359" w:author="Gkonos  Charalampos" w:date="2015-12-14T17:16:00Z">
        <w:r w:rsidRPr="008344E7" w:rsidDel="00192572">
          <w:rPr>
            <w:lang w:val="en-US"/>
          </w:rPr>
          <w:delText>’</w:delText>
        </w:r>
      </w:del>
      <w:r w:rsidRPr="008344E7">
        <w:rPr>
          <w:lang w:val="en-US"/>
        </w:rPr>
        <w:t>re available as PDF-plans with additional information concerning the theme</w:t>
      </w:r>
      <w:del w:id="360" w:author="Gkonos  Charalampos" w:date="2015-12-14T17:17:00Z">
        <w:r w:rsidRPr="008344E7" w:rsidDel="00192572">
          <w:rPr>
            <w:lang w:val="en-US"/>
          </w:rPr>
          <w:delText xml:space="preserve"> and </w:delText>
        </w:r>
      </w:del>
      <w:ins w:id="361" w:author="Gkonos  Charalampos" w:date="2015-12-14T17:17:00Z">
        <w:r w:rsidR="00192572">
          <w:rPr>
            <w:lang w:val="en-US"/>
          </w:rPr>
          <w:t xml:space="preserve">, </w:t>
        </w:r>
      </w:ins>
      <w:r w:rsidRPr="008344E7">
        <w:rPr>
          <w:lang w:val="en-US"/>
        </w:rPr>
        <w:t>the stops</w:t>
      </w:r>
      <w:ins w:id="362" w:author="Gkonos  Charalampos" w:date="2015-12-14T17:17:00Z">
        <w:r w:rsidR="00192572">
          <w:rPr>
            <w:lang w:val="en-US"/>
          </w:rPr>
          <w:t>,</w:t>
        </w:r>
      </w:ins>
      <w:r w:rsidRPr="008344E7">
        <w:rPr>
          <w:lang w:val="en-US"/>
        </w:rPr>
        <w:t xml:space="preserve"> as well as their duration.</w:t>
      </w:r>
    </w:p>
    <w:p w:rsidR="00F852F4" w:rsidRDefault="00F852F4" w:rsidP="00F852F4">
      <w:pPr>
        <w:rPr>
          <w:ins w:id="363" w:author="Gkonos  Charalampos" w:date="2015-12-14T17:17:00Z"/>
          <w:lang w:val="en-US"/>
        </w:rPr>
      </w:pPr>
    </w:p>
    <w:p w:rsidR="00192572" w:rsidRPr="008344E7" w:rsidRDefault="00192572" w:rsidP="00F852F4">
      <w:pPr>
        <w:rPr>
          <w:lang w:val="en-US"/>
        </w:rPr>
      </w:pPr>
    </w:p>
    <w:p w:rsidR="00192572" w:rsidRDefault="00F852F4" w:rsidP="00F852F4">
      <w:pPr>
        <w:rPr>
          <w:ins w:id="364" w:author="Gkonos  Charalampos" w:date="2015-12-14T17:18:00Z"/>
          <w:lang w:val="en-US"/>
        </w:rPr>
      </w:pPr>
      <w:r w:rsidRPr="008344E7">
        <w:rPr>
          <w:lang w:val="en-US"/>
        </w:rPr>
        <w:t>As this project should provide some tours to explore historic Zurich and most of the “Züri z’Fuess” walks also incorporate historic sites, the tours w</w:t>
      </w:r>
      <w:del w:id="365" w:author="Gkonos  Charalampos" w:date="2015-12-14T17:17:00Z">
        <w:r w:rsidRPr="008344E7" w:rsidDel="00192572">
          <w:rPr>
            <w:lang w:val="en-US"/>
          </w:rPr>
          <w:delText>h</w:delText>
        </w:r>
      </w:del>
      <w:r w:rsidRPr="008344E7">
        <w:rPr>
          <w:lang w:val="en-US"/>
        </w:rPr>
        <w:t xml:space="preserve">ere digitized in ArcMap </w:t>
      </w:r>
      <w:ins w:id="366" w:author="Gkonos  Charalampos" w:date="2015-12-14T17:18:00Z">
        <w:r w:rsidR="00192572">
          <w:rPr>
            <w:lang w:val="en-US"/>
          </w:rPr>
          <w:t xml:space="preserve">software </w:t>
        </w:r>
      </w:ins>
      <w:r w:rsidRPr="008344E7">
        <w:rPr>
          <w:lang w:val="en-US"/>
        </w:rPr>
        <w:t>based on the PDF plans. Afterwards, the tour geometries including styling and labelling w</w:t>
      </w:r>
      <w:del w:id="367" w:author="Gkonos  Charalampos" w:date="2015-12-14T17:18:00Z">
        <w:r w:rsidRPr="008344E7" w:rsidDel="00192572">
          <w:rPr>
            <w:lang w:val="en-US"/>
          </w:rPr>
          <w:delText>h</w:delText>
        </w:r>
      </w:del>
      <w:r w:rsidRPr="008344E7">
        <w:rPr>
          <w:lang w:val="en-US"/>
        </w:rPr>
        <w:t>ere published to ArcGIS Online as a Feature Service and a Tiled Map Service.</w:t>
      </w:r>
    </w:p>
    <w:p w:rsidR="00F852F4" w:rsidRPr="008344E7" w:rsidRDefault="00192572">
      <w:pPr>
        <w:spacing w:line="240" w:lineRule="auto"/>
        <w:jc w:val="left"/>
        <w:rPr>
          <w:lang w:val="en-US"/>
        </w:rPr>
        <w:pPrChange w:id="368" w:author="Gkonos  Charalampos" w:date="2015-12-14T17:19:00Z">
          <w:pPr/>
        </w:pPrChange>
      </w:pPr>
      <w:ins w:id="369" w:author="Gkonos  Charalampos" w:date="2015-12-14T17:18:00Z">
        <w:r>
          <w:rPr>
            <w:lang w:val="en-US"/>
          </w:rPr>
          <w:br w:type="page"/>
        </w:r>
      </w:ins>
      <w:del w:id="370" w:author="Gkonos  Charalampos" w:date="2015-12-14T17:18:00Z">
        <w:r w:rsidR="00F852F4" w:rsidRPr="008344E7" w:rsidDel="00192572">
          <w:rPr>
            <w:lang w:val="en-US"/>
          </w:rPr>
          <w:lastRenderedPageBreak/>
          <w:delText xml:space="preserve"> </w:delText>
        </w:r>
      </w:del>
    </w:p>
    <w:p w:rsidR="00FC4E6C" w:rsidRPr="008344E7" w:rsidRDefault="00FC4E6C" w:rsidP="00FC4E6C">
      <w:pPr>
        <w:pStyle w:val="Heading1"/>
        <w:rPr>
          <w:lang w:val="en-US"/>
        </w:rPr>
      </w:pPr>
      <w:bookmarkStart w:id="371" w:name="_Toc437874675"/>
      <w:r w:rsidRPr="008344E7">
        <w:rPr>
          <w:lang w:val="en-US"/>
        </w:rPr>
        <w:t>Application</w:t>
      </w:r>
      <w:bookmarkEnd w:id="371"/>
    </w:p>
    <w:p w:rsidR="00FC4E6C" w:rsidRPr="008344E7" w:rsidRDefault="00FC4E6C" w:rsidP="00FC4E6C">
      <w:pPr>
        <w:pStyle w:val="Heading2"/>
        <w:rPr>
          <w:lang w:val="en-US"/>
        </w:rPr>
      </w:pPr>
      <w:bookmarkStart w:id="372" w:name="_Toc437874676"/>
      <w:r w:rsidRPr="008344E7">
        <w:rPr>
          <w:lang w:val="en-US"/>
        </w:rPr>
        <w:t>Functionality</w:t>
      </w:r>
      <w:bookmarkEnd w:id="372"/>
    </w:p>
    <w:p w:rsidR="00EA22FB" w:rsidRDefault="00EA22FB" w:rsidP="00EA22FB">
      <w:pPr>
        <w:rPr>
          <w:lang w:val="en-US"/>
        </w:rPr>
      </w:pPr>
      <w:r w:rsidRPr="008344E7">
        <w:rPr>
          <w:lang w:val="en-US"/>
        </w:rPr>
        <w:t xml:space="preserve">The </w:t>
      </w:r>
      <w:del w:id="373" w:author="Gkonos  Charalampos" w:date="2015-12-14T17:19:00Z">
        <w:r w:rsidRPr="008344E7" w:rsidDel="00693E1C">
          <w:rPr>
            <w:lang w:val="en-US"/>
          </w:rPr>
          <w:delText xml:space="preserve">original </w:delText>
        </w:r>
      </w:del>
      <w:ins w:id="374" w:author="Gkonos  Charalampos" w:date="2015-12-14T17:19:00Z">
        <w:r w:rsidR="00693E1C">
          <w:rPr>
            <w:lang w:val="en-US"/>
          </w:rPr>
          <w:t xml:space="preserve">initially </w:t>
        </w:r>
      </w:ins>
      <w:r w:rsidRPr="008344E7">
        <w:rPr>
          <w:lang w:val="en-US"/>
        </w:rPr>
        <w:t xml:space="preserve">planned functionalities were </w:t>
      </w:r>
      <w:del w:id="375" w:author="Gkonos  Charalampos" w:date="2015-12-14T17:20:00Z">
        <w:r w:rsidRPr="008344E7" w:rsidDel="00693E1C">
          <w:rPr>
            <w:lang w:val="en-US"/>
          </w:rPr>
          <w:delText>the following</w:delText>
        </w:r>
      </w:del>
      <w:ins w:id="376" w:author="Gkonos  Charalampos" w:date="2015-12-14T17:20:00Z">
        <w:r w:rsidR="00693E1C">
          <w:rPr>
            <w:lang w:val="en-US"/>
          </w:rPr>
          <w:t>those presented below.</w:t>
        </w:r>
      </w:ins>
      <w:del w:id="377" w:author="Gkonos  Charalampos" w:date="2015-12-14T17:20:00Z">
        <w:r w:rsidRPr="008344E7" w:rsidDel="00693E1C">
          <w:rPr>
            <w:lang w:val="en-US"/>
          </w:rPr>
          <w:delText>,</w:delText>
        </w:r>
      </w:del>
      <w:ins w:id="378" w:author="Gkonos  Charalampos" w:date="2015-12-14T17:20:00Z">
        <w:r w:rsidR="00693E1C">
          <w:rPr>
            <w:lang w:val="en-US"/>
          </w:rPr>
          <w:t xml:space="preserve"> T</w:t>
        </w:r>
      </w:ins>
      <w:ins w:id="379" w:author="Gkonos  Charalampos" w:date="2015-12-14T17:21:00Z">
        <w:r w:rsidR="00693E1C">
          <w:rPr>
            <w:lang w:val="en-US"/>
          </w:rPr>
          <w:t>hey are</w:t>
        </w:r>
      </w:ins>
      <w:r w:rsidRPr="008344E7">
        <w:rPr>
          <w:lang w:val="en-US"/>
        </w:rPr>
        <w:t xml:space="preserve"> shown </w:t>
      </w:r>
      <w:del w:id="380" w:author="Gkonos  Charalampos" w:date="2015-12-14T17:21:00Z">
        <w:r w:rsidRPr="008344E7" w:rsidDel="00693E1C">
          <w:rPr>
            <w:lang w:val="en-US"/>
          </w:rPr>
          <w:delText xml:space="preserve">in </w:delText>
        </w:r>
      </w:del>
      <w:ins w:id="381" w:author="Gkonos  Charalampos" w:date="2015-12-14T17:21:00Z">
        <w:r w:rsidR="00693E1C">
          <w:rPr>
            <w:lang w:val="en-US"/>
          </w:rPr>
          <w:t>according to</w:t>
        </w:r>
        <w:r w:rsidR="00693E1C" w:rsidRPr="008344E7">
          <w:rPr>
            <w:lang w:val="en-US"/>
          </w:rPr>
          <w:t xml:space="preserve"> </w:t>
        </w:r>
      </w:ins>
      <w:r w:rsidRPr="008344E7">
        <w:rPr>
          <w:lang w:val="en-US"/>
        </w:rPr>
        <w:t xml:space="preserve">the order of </w:t>
      </w:r>
      <w:r w:rsidR="008344E7" w:rsidRPr="008344E7">
        <w:rPr>
          <w:lang w:val="en-US"/>
        </w:rPr>
        <w:t xml:space="preserve">the </w:t>
      </w:r>
      <w:r w:rsidRPr="008344E7">
        <w:rPr>
          <w:lang w:val="en-US"/>
        </w:rPr>
        <w:t>scheduled implementation</w:t>
      </w:r>
      <w:r w:rsidR="008344E7">
        <w:rPr>
          <w:lang w:val="en-US"/>
        </w:rPr>
        <w:t xml:space="preserve"> with a small description of </w:t>
      </w:r>
      <w:del w:id="382" w:author="Gkonos  Charalampos" w:date="2015-12-14T17:21:00Z">
        <w:r w:rsidR="008344E7" w:rsidDel="00693E1C">
          <w:rPr>
            <w:lang w:val="en-US"/>
          </w:rPr>
          <w:delText xml:space="preserve">what </w:delText>
        </w:r>
      </w:del>
      <w:ins w:id="383" w:author="Gkonos  Charalampos" w:date="2015-12-14T17:21:00Z">
        <w:r w:rsidR="00693E1C">
          <w:rPr>
            <w:lang w:val="en-US"/>
          </w:rPr>
          <w:t xml:space="preserve">how </w:t>
        </w:r>
      </w:ins>
      <w:r w:rsidR="008344E7">
        <w:rPr>
          <w:lang w:val="en-US"/>
        </w:rPr>
        <w:t>each functionality should be like</w:t>
      </w:r>
      <w:r w:rsidRPr="008344E7">
        <w:rPr>
          <w:lang w:val="en-US"/>
        </w:rPr>
        <w:t>.</w:t>
      </w:r>
    </w:p>
    <w:p w:rsidR="0063377D" w:rsidRPr="008344E7" w:rsidRDefault="0063377D" w:rsidP="00EA22FB">
      <w:pPr>
        <w:rPr>
          <w:lang w:val="en-US"/>
        </w:rPr>
      </w:pPr>
    </w:p>
    <w:p w:rsidR="003832E6" w:rsidRPr="008344E7" w:rsidRDefault="00BA606C" w:rsidP="00BA606C">
      <w:pPr>
        <w:numPr>
          <w:ilvl w:val="0"/>
          <w:numId w:val="20"/>
        </w:numPr>
        <w:rPr>
          <w:lang w:val="en-US"/>
        </w:rPr>
      </w:pPr>
      <w:r w:rsidRPr="008344E7">
        <w:rPr>
          <w:lang w:val="en-US"/>
        </w:rPr>
        <w:t>Map</w:t>
      </w:r>
      <w:r w:rsidR="008344E7" w:rsidRPr="008344E7">
        <w:rPr>
          <w:lang w:val="en-US"/>
        </w:rPr>
        <w:t xml:space="preserve"> </w:t>
      </w:r>
      <w:r w:rsidRPr="008344E7">
        <w:rPr>
          <w:lang w:val="en-US"/>
        </w:rPr>
        <w:t>view</w:t>
      </w:r>
      <w:r w:rsidR="008344E7" w:rsidRPr="008344E7">
        <w:rPr>
          <w:lang w:val="en-US"/>
        </w:rPr>
        <w:t xml:space="preserve"> – the default map one would see in the start window </w:t>
      </w:r>
    </w:p>
    <w:p w:rsidR="003832E6" w:rsidRPr="008344E7" w:rsidRDefault="00BA606C" w:rsidP="00BA606C">
      <w:pPr>
        <w:numPr>
          <w:ilvl w:val="0"/>
          <w:numId w:val="20"/>
        </w:numPr>
        <w:rPr>
          <w:lang w:val="en-US"/>
        </w:rPr>
      </w:pPr>
      <w:r w:rsidRPr="008344E7">
        <w:rPr>
          <w:lang w:val="en-US"/>
        </w:rPr>
        <w:t>Location</w:t>
      </w:r>
      <w:r w:rsidR="008344E7" w:rsidRPr="008344E7">
        <w:rPr>
          <w:lang w:val="en-US"/>
        </w:rPr>
        <w:t xml:space="preserve"> – the user</w:t>
      </w:r>
      <w:ins w:id="384" w:author="Gkonos  Charalampos" w:date="2015-12-14T17:22:00Z">
        <w:r w:rsidR="00693E1C">
          <w:rPr>
            <w:lang w:val="en-US"/>
          </w:rPr>
          <w:t>’s</w:t>
        </w:r>
      </w:ins>
      <w:r w:rsidR="008344E7" w:rsidRPr="008344E7">
        <w:rPr>
          <w:lang w:val="en-US"/>
        </w:rPr>
        <w:t xml:space="preserve"> location tracking</w:t>
      </w:r>
    </w:p>
    <w:p w:rsidR="003832E6" w:rsidRPr="008344E7" w:rsidRDefault="00BA606C" w:rsidP="00BA606C">
      <w:pPr>
        <w:numPr>
          <w:ilvl w:val="0"/>
          <w:numId w:val="20"/>
        </w:numPr>
        <w:rPr>
          <w:lang w:val="en-US"/>
        </w:rPr>
      </w:pPr>
      <w:r w:rsidRPr="008344E7">
        <w:rPr>
          <w:lang w:val="en-US"/>
        </w:rPr>
        <w:t>Layer Filtering</w:t>
      </w:r>
      <w:r w:rsidR="008344E7">
        <w:rPr>
          <w:lang w:val="en-US"/>
        </w:rPr>
        <w:t xml:space="preserve"> –</w:t>
      </w:r>
      <w:r w:rsidR="00343905">
        <w:rPr>
          <w:lang w:val="en-US"/>
        </w:rPr>
        <w:t xml:space="preserve"> </w:t>
      </w:r>
      <w:r w:rsidR="00343905" w:rsidRPr="006D6864">
        <w:rPr>
          <w:lang w:val="en-US"/>
        </w:rPr>
        <w:t>choosing which layer</w:t>
      </w:r>
      <w:ins w:id="385" w:author="Gkonos  Charalampos" w:date="2015-12-14T17:22:00Z">
        <w:r w:rsidR="00693E1C">
          <w:rPr>
            <w:lang w:val="en-US"/>
          </w:rPr>
          <w:t>s</w:t>
        </w:r>
      </w:ins>
      <w:r w:rsidR="00343905" w:rsidRPr="006D6864">
        <w:rPr>
          <w:lang w:val="en-US"/>
        </w:rPr>
        <w:t xml:space="preserve"> </w:t>
      </w:r>
      <w:del w:id="386" w:author="Gkonos  Charalampos" w:date="2015-12-14T17:22:00Z">
        <w:r w:rsidR="00343905" w:rsidRPr="006D6864" w:rsidDel="00693E1C">
          <w:rPr>
            <w:lang w:val="en-US"/>
          </w:rPr>
          <w:delText xml:space="preserve">that </w:delText>
        </w:r>
      </w:del>
      <w:r w:rsidR="00343905" w:rsidRPr="006D6864">
        <w:rPr>
          <w:lang w:val="en-US"/>
        </w:rPr>
        <w:t>should be displayed</w:t>
      </w:r>
    </w:p>
    <w:p w:rsidR="003832E6" w:rsidRPr="008344E7" w:rsidRDefault="00BA606C" w:rsidP="00BA606C">
      <w:pPr>
        <w:numPr>
          <w:ilvl w:val="0"/>
          <w:numId w:val="20"/>
        </w:numPr>
        <w:rPr>
          <w:lang w:val="en-US"/>
        </w:rPr>
      </w:pPr>
      <w:r w:rsidRPr="008344E7">
        <w:rPr>
          <w:lang w:val="en-US"/>
        </w:rPr>
        <w:t>Search-function (closest / radius)</w:t>
      </w:r>
      <w:r w:rsidR="008344E7">
        <w:rPr>
          <w:lang w:val="en-US"/>
        </w:rPr>
        <w:t xml:space="preserve"> – filter out objects and display</w:t>
      </w:r>
      <w:ins w:id="387" w:author="Gkonos  Charalampos" w:date="2015-12-14T17:22:00Z">
        <w:r w:rsidR="00693E1C">
          <w:rPr>
            <w:lang w:val="en-US"/>
          </w:rPr>
          <w:t>s</w:t>
        </w:r>
      </w:ins>
      <w:r w:rsidR="008344E7">
        <w:rPr>
          <w:lang w:val="en-US"/>
        </w:rPr>
        <w:t xml:space="preserve"> those within the chosen radius</w:t>
      </w:r>
    </w:p>
    <w:p w:rsidR="003832E6" w:rsidRPr="008344E7" w:rsidRDefault="00BA606C" w:rsidP="00BA606C">
      <w:pPr>
        <w:numPr>
          <w:ilvl w:val="0"/>
          <w:numId w:val="20"/>
        </w:numPr>
        <w:rPr>
          <w:lang w:val="en-US"/>
        </w:rPr>
      </w:pPr>
      <w:r w:rsidRPr="008344E7">
        <w:rPr>
          <w:lang w:val="en-US"/>
        </w:rPr>
        <w:t>Search-function (by name or subcategory, autofill)</w:t>
      </w:r>
      <w:r w:rsidR="008344E7">
        <w:rPr>
          <w:lang w:val="en-US"/>
        </w:rPr>
        <w:t xml:space="preserve"> – filter out objects by either using the name or a defined subcategory with autofill</w:t>
      </w:r>
    </w:p>
    <w:p w:rsidR="003832E6" w:rsidRPr="008344E7" w:rsidRDefault="00BA606C" w:rsidP="00BA606C">
      <w:pPr>
        <w:numPr>
          <w:ilvl w:val="0"/>
          <w:numId w:val="20"/>
        </w:numPr>
        <w:rPr>
          <w:lang w:val="en-US"/>
        </w:rPr>
      </w:pPr>
      <w:r w:rsidRPr="008344E7">
        <w:rPr>
          <w:lang w:val="en-US"/>
        </w:rPr>
        <w:t>Routing</w:t>
      </w:r>
      <w:r w:rsidR="008344E7">
        <w:rPr>
          <w:lang w:val="en-US"/>
        </w:rPr>
        <w:t xml:space="preserve"> – using the user’s location and find the shortest route to a chosen location</w:t>
      </w:r>
    </w:p>
    <w:p w:rsidR="003832E6" w:rsidRPr="008344E7" w:rsidRDefault="00BA606C" w:rsidP="00BA606C">
      <w:pPr>
        <w:numPr>
          <w:ilvl w:val="0"/>
          <w:numId w:val="20"/>
        </w:numPr>
        <w:rPr>
          <w:lang w:val="en-US"/>
        </w:rPr>
      </w:pPr>
      <w:r w:rsidRPr="008344E7">
        <w:rPr>
          <w:lang w:val="en-US"/>
        </w:rPr>
        <w:t>Info</w:t>
      </w:r>
      <w:r w:rsidR="008344E7">
        <w:rPr>
          <w:lang w:val="en-US"/>
        </w:rPr>
        <w:t xml:space="preserve"> </w:t>
      </w:r>
      <w:r w:rsidRPr="008344E7">
        <w:rPr>
          <w:lang w:val="en-US"/>
        </w:rPr>
        <w:t>window</w:t>
      </w:r>
      <w:r w:rsidR="008344E7">
        <w:rPr>
          <w:lang w:val="en-US"/>
        </w:rPr>
        <w:t xml:space="preserve"> – a pop-up window that would display information about the object of interest</w:t>
      </w:r>
    </w:p>
    <w:p w:rsidR="003832E6" w:rsidRPr="008344E7" w:rsidRDefault="00BA606C" w:rsidP="00BA606C">
      <w:pPr>
        <w:numPr>
          <w:ilvl w:val="0"/>
          <w:numId w:val="20"/>
        </w:numPr>
        <w:rPr>
          <w:lang w:val="en-US"/>
        </w:rPr>
      </w:pPr>
      <w:r w:rsidRPr="008344E7">
        <w:rPr>
          <w:lang w:val="en-US"/>
        </w:rPr>
        <w:t>List</w:t>
      </w:r>
      <w:r w:rsidR="008344E7">
        <w:rPr>
          <w:lang w:val="en-US"/>
        </w:rPr>
        <w:t xml:space="preserve"> </w:t>
      </w:r>
      <w:r w:rsidRPr="008344E7">
        <w:rPr>
          <w:lang w:val="en-US"/>
        </w:rPr>
        <w:t>view (show search results in a list)</w:t>
      </w:r>
      <w:r w:rsidR="008344E7">
        <w:rPr>
          <w:lang w:val="en-US"/>
        </w:rPr>
        <w:t xml:space="preserve"> – display the </w:t>
      </w:r>
      <w:r w:rsidR="006D6864">
        <w:rPr>
          <w:lang w:val="en-US"/>
        </w:rPr>
        <w:t>search results in a list</w:t>
      </w:r>
    </w:p>
    <w:p w:rsidR="003832E6" w:rsidRPr="008344E7" w:rsidRDefault="00BA606C" w:rsidP="00BA606C">
      <w:pPr>
        <w:numPr>
          <w:ilvl w:val="0"/>
          <w:numId w:val="20"/>
        </w:numPr>
        <w:rPr>
          <w:lang w:val="en-US"/>
        </w:rPr>
      </w:pPr>
      <w:r w:rsidRPr="008344E7">
        <w:rPr>
          <w:lang w:val="en-US"/>
        </w:rPr>
        <w:t>Language Selection</w:t>
      </w:r>
      <w:r w:rsidR="008344E7" w:rsidRPr="008344E7">
        <w:rPr>
          <w:lang w:val="en-US"/>
        </w:rPr>
        <w:t xml:space="preserve"> </w:t>
      </w:r>
      <w:r w:rsidR="008344E7">
        <w:rPr>
          <w:lang w:val="en-US"/>
        </w:rPr>
        <w:t xml:space="preserve">– being able to </w:t>
      </w:r>
      <w:del w:id="388" w:author="Gkonos  Charalampos" w:date="2015-12-14T17:23:00Z">
        <w:r w:rsidR="008344E7" w:rsidDel="00693E1C">
          <w:rPr>
            <w:lang w:val="en-US"/>
          </w:rPr>
          <w:delText xml:space="preserve">swap </w:delText>
        </w:r>
      </w:del>
      <w:ins w:id="389" w:author="Gkonos  Charalampos" w:date="2015-12-14T17:23:00Z">
        <w:r w:rsidR="00693E1C">
          <w:rPr>
            <w:lang w:val="en-US"/>
          </w:rPr>
          <w:t xml:space="preserve">switch </w:t>
        </w:r>
      </w:ins>
      <w:r w:rsidR="008344E7">
        <w:rPr>
          <w:lang w:val="en-US"/>
        </w:rPr>
        <w:t>the app language between German and English</w:t>
      </w:r>
      <w:del w:id="390" w:author="Gkonos  Charalampos" w:date="2015-12-14T17:23:00Z">
        <w:r w:rsidR="008344E7" w:rsidRPr="008344E7" w:rsidDel="00693E1C">
          <w:rPr>
            <w:lang w:val="en-US"/>
          </w:rPr>
          <w:delText xml:space="preserve"> </w:delText>
        </w:r>
      </w:del>
    </w:p>
    <w:p w:rsidR="00BA606C" w:rsidRDefault="00BA606C" w:rsidP="00BA606C">
      <w:pPr>
        <w:rPr>
          <w:ins w:id="391" w:author="Gkonos  Charalampos" w:date="2015-12-14T17:23:00Z"/>
          <w:lang w:val="en-US"/>
        </w:rPr>
      </w:pPr>
    </w:p>
    <w:p w:rsidR="00693E1C" w:rsidRPr="008344E7" w:rsidRDefault="00693E1C" w:rsidP="00BA606C">
      <w:pPr>
        <w:rPr>
          <w:lang w:val="en-US"/>
        </w:rPr>
      </w:pPr>
    </w:p>
    <w:p w:rsidR="00F852F4" w:rsidRPr="006D6864" w:rsidRDefault="00FC4E6C" w:rsidP="00F852F4">
      <w:pPr>
        <w:pStyle w:val="Heading2"/>
        <w:rPr>
          <w:lang w:val="en-US"/>
        </w:rPr>
      </w:pPr>
      <w:bookmarkStart w:id="392" w:name="_Toc437874677"/>
      <w:r w:rsidRPr="008344E7">
        <w:rPr>
          <w:lang w:val="en-US"/>
        </w:rPr>
        <w:t>Implementation</w:t>
      </w:r>
      <w:bookmarkEnd w:id="392"/>
    </w:p>
    <w:p w:rsidR="008D7202" w:rsidRDefault="00947376">
      <w:pPr>
        <w:pStyle w:val="Heading3"/>
        <w:jc w:val="both"/>
        <w:rPr>
          <w:lang w:val="en-US"/>
        </w:rPr>
        <w:pPrChange w:id="393" w:author="Gkonos  Charalampos" w:date="2015-12-14T17:24:00Z">
          <w:pPr>
            <w:pStyle w:val="Heading3"/>
          </w:pPr>
        </w:pPrChange>
      </w:pPr>
      <w:bookmarkStart w:id="394" w:name="_Toc437874678"/>
      <w:r w:rsidRPr="008344E7">
        <w:rPr>
          <w:lang w:val="en-US"/>
        </w:rPr>
        <w:t>Creating the Map View and adding the Base</w:t>
      </w:r>
      <w:del w:id="395" w:author="Gkonos  Charalampos" w:date="2015-12-14T17:24:00Z">
        <w:r w:rsidR="00B203C2" w:rsidRPr="008344E7" w:rsidDel="00AE2C53">
          <w:rPr>
            <w:lang w:val="en-US"/>
          </w:rPr>
          <w:delText xml:space="preserve"> </w:delText>
        </w:r>
      </w:del>
      <w:r w:rsidRPr="008344E7">
        <w:rPr>
          <w:lang w:val="en-US"/>
        </w:rPr>
        <w:t>maps and La</w:t>
      </w:r>
      <w:ins w:id="396" w:author="Gkonos  Charalampos" w:date="2015-12-14T17:24:00Z">
        <w:r w:rsidR="00AE2C53">
          <w:rPr>
            <w:lang w:val="en-US"/>
          </w:rPr>
          <w:t>y</w:t>
        </w:r>
      </w:ins>
      <w:del w:id="397" w:author="Gkonos  Charalampos" w:date="2015-12-14T17:24:00Z">
        <w:r w:rsidRPr="008344E7" w:rsidDel="00AE2C53">
          <w:rPr>
            <w:lang w:val="en-US"/>
          </w:rPr>
          <w:delText>y</w:delText>
        </w:r>
      </w:del>
      <w:r w:rsidRPr="008344E7">
        <w:rPr>
          <w:lang w:val="en-US"/>
        </w:rPr>
        <w:t>ers</w:t>
      </w:r>
      <w:bookmarkEnd w:id="394"/>
    </w:p>
    <w:p w:rsidR="008D7202" w:rsidRPr="00EA42FE" w:rsidRDefault="00E97740" w:rsidP="00E97740">
      <w:pPr>
        <w:pStyle w:val="Heading4"/>
        <w:rPr>
          <w:lang w:val="en-US"/>
          <w:rPrChange w:id="398" w:author="Gkonos  Charalampos" w:date="2015-12-15T12:10:00Z">
            <w:rPr>
              <w:lang w:val="fr-CH"/>
            </w:rPr>
          </w:rPrChange>
        </w:rPr>
      </w:pPr>
      <w:r w:rsidRPr="00AE2C53">
        <w:rPr>
          <w:lang w:val="en-US"/>
          <w:rPrChange w:id="399" w:author="Gkonos  Charalampos" w:date="2015-12-14T17:24:00Z">
            <w:rPr>
              <w:lang w:val="fr-CH"/>
            </w:rPr>
          </w:rPrChange>
        </w:rPr>
        <w:t>User’s</w:t>
      </w:r>
      <w:r w:rsidRPr="00EA42FE">
        <w:rPr>
          <w:lang w:val="en-US"/>
          <w:rPrChange w:id="400" w:author="Gkonos  Charalampos" w:date="2015-12-15T12:10:00Z">
            <w:rPr>
              <w:lang w:val="fr-CH"/>
            </w:rPr>
          </w:rPrChange>
        </w:rPr>
        <w:t xml:space="preserve"> location</w:t>
      </w:r>
    </w:p>
    <w:p w:rsidR="002407A9" w:rsidRPr="000F63A8" w:rsidDel="00AE2C53" w:rsidRDefault="000F63A8" w:rsidP="002407A9">
      <w:pPr>
        <w:rPr>
          <w:del w:id="401" w:author="Gkonos  Charalampos" w:date="2015-12-14T17:25:00Z"/>
          <w:lang w:val="en-US"/>
          <w:rPrChange w:id="402" w:author="Gkonos  Charalampos" w:date="2015-12-14T17:30:00Z">
            <w:rPr>
              <w:del w:id="403" w:author="Gkonos  Charalampos" w:date="2015-12-14T17:25:00Z"/>
              <w:lang w:val="fr-CH"/>
            </w:rPr>
          </w:rPrChange>
        </w:rPr>
      </w:pPr>
      <w:ins w:id="404" w:author="Gkonos  Charalampos" w:date="2015-12-14T17:30:00Z">
        <w:r w:rsidRPr="000F63A8">
          <w:rPr>
            <w:lang w:val="en-US"/>
            <w:rPrChange w:id="405" w:author="Gkonos  Charalampos" w:date="2015-12-14T17:30:00Z">
              <w:rPr>
                <w:lang w:val="fr-CH"/>
              </w:rPr>
            </w:rPrChange>
          </w:rPr>
          <w:t xml:space="preserve">Location information of the user is of major </w:t>
        </w:r>
        <w:r>
          <w:rPr>
            <w:lang w:val="en-US"/>
          </w:rPr>
          <w:t xml:space="preserve">importance when it comes to location-aware services. </w:t>
        </w:r>
      </w:ins>
      <w:ins w:id="406" w:author="Gkonos  Charalampos" w:date="2015-12-14T17:31:00Z">
        <w:r>
          <w:rPr>
            <w:lang w:val="en-US"/>
          </w:rPr>
          <w:t xml:space="preserve">In order to be able to support the user according to his context, this kind of information is critical. </w:t>
        </w:r>
      </w:ins>
      <w:ins w:id="407" w:author="Gkonos  Charalampos" w:date="2015-12-14T17:32:00Z">
        <w:r>
          <w:rPr>
            <w:lang w:val="en-US"/>
          </w:rPr>
          <w:t>For that reason, a functionality that tracks user</w:t>
        </w:r>
      </w:ins>
      <w:ins w:id="408" w:author="Gkonos  Charalampos" w:date="2015-12-14T17:33:00Z">
        <w:r>
          <w:rPr>
            <w:lang w:val="en-US"/>
          </w:rPr>
          <w:t xml:space="preserve">’s current location and centers the map at that position was developed from the beginning. </w:t>
        </w:r>
      </w:ins>
      <w:ins w:id="409" w:author="Gkonos  Charalampos" w:date="2015-12-14T17:34:00Z">
        <w:r>
          <w:rPr>
            <w:lang w:val="en-US"/>
          </w:rPr>
          <w:t xml:space="preserve">This functionality was </w:t>
        </w:r>
      </w:ins>
      <w:ins w:id="410" w:author="Gkonos  Charalampos" w:date="2015-12-14T17:36:00Z">
        <w:r>
          <w:rPr>
            <w:lang w:val="en-US"/>
          </w:rPr>
          <w:t xml:space="preserve">planned to be </w:t>
        </w:r>
      </w:ins>
      <w:ins w:id="411" w:author="Gkonos  Charalampos" w:date="2015-12-14T17:34:00Z">
        <w:r>
          <w:rPr>
            <w:lang w:val="en-US"/>
          </w:rPr>
          <w:t xml:space="preserve">used </w:t>
        </w:r>
      </w:ins>
      <w:ins w:id="412" w:author="Gkonos  Charalampos" w:date="2015-12-14T17:36:00Z">
        <w:r>
          <w:rPr>
            <w:lang w:val="en-US"/>
          </w:rPr>
          <w:t xml:space="preserve">later </w:t>
        </w:r>
      </w:ins>
      <w:ins w:id="413" w:author="Gkonos  Charalampos" w:date="2015-12-14T17:34:00Z">
        <w:r>
          <w:rPr>
            <w:lang w:val="en-US"/>
          </w:rPr>
          <w:t>for two main purposes:</w:t>
        </w:r>
      </w:ins>
      <w:ins w:id="414" w:author="Gkonos  Charalampos" w:date="2015-12-14T17:37:00Z">
        <w:r>
          <w:rPr>
            <w:lang w:val="en-US"/>
          </w:rPr>
          <w:t xml:space="preserve"> </w:t>
        </w:r>
      </w:ins>
      <w:ins w:id="415" w:author="Gkonos  Charalampos" w:date="2015-12-14T17:36:00Z">
        <w:r>
          <w:rPr>
            <w:lang w:val="en-US"/>
          </w:rPr>
          <w:t xml:space="preserve">a) </w:t>
        </w:r>
      </w:ins>
      <w:ins w:id="416" w:author="Gkonos  Charalampos" w:date="2015-12-14T17:34:00Z">
        <w:r>
          <w:rPr>
            <w:lang w:val="en-US"/>
          </w:rPr>
          <w:t>to present information relevant to the user</w:t>
        </w:r>
      </w:ins>
      <w:ins w:id="417" w:author="Gkonos  Charalampos" w:date="2015-12-14T17:35:00Z">
        <w:r>
          <w:rPr>
            <w:lang w:val="en-US"/>
          </w:rPr>
          <w:t>’s location (“find objects that are up to 200 meters away from my current position</w:t>
        </w:r>
      </w:ins>
      <w:ins w:id="418" w:author="Gkonos  Charalampos" w:date="2015-12-14T17:36:00Z">
        <w:r>
          <w:rPr>
            <w:lang w:val="en-US"/>
          </w:rPr>
          <w:t xml:space="preserve">”), and b) to provide routing guidance </w:t>
        </w:r>
      </w:ins>
      <w:ins w:id="419" w:author="Gkonos  Charalampos" w:date="2015-12-14T17:37:00Z">
        <w:r>
          <w:rPr>
            <w:lang w:val="en-US"/>
          </w:rPr>
          <w:t xml:space="preserve">by </w:t>
        </w:r>
      </w:ins>
      <w:ins w:id="420" w:author="Gkonos  Charalampos" w:date="2015-12-14T17:36:00Z">
        <w:r>
          <w:rPr>
            <w:lang w:val="en-US"/>
          </w:rPr>
          <w:t xml:space="preserve">using his </w:t>
        </w:r>
      </w:ins>
      <w:ins w:id="421" w:author="Gkonos  Charalampos" w:date="2015-12-14T17:37:00Z">
        <w:r>
          <w:rPr>
            <w:lang w:val="en-US"/>
          </w:rPr>
          <w:t>current location as the starting point.</w:t>
        </w:r>
      </w:ins>
      <w:del w:id="422" w:author="Gkonos  Charalampos" w:date="2015-12-14T17:25:00Z">
        <w:r w:rsidR="002407A9" w:rsidRPr="000F63A8" w:rsidDel="00AE2C53">
          <w:rPr>
            <w:lang w:val="en-US"/>
            <w:rPrChange w:id="423" w:author="Gkonos  Charalampos" w:date="2015-12-14T17:30:00Z">
              <w:rPr>
                <w:lang w:val="fr-CH"/>
              </w:rPr>
            </w:rPrChange>
          </w:rPr>
          <w:delText>//Charis</w:delText>
        </w:r>
      </w:del>
    </w:p>
    <w:p w:rsidR="00E97740" w:rsidRPr="000F63A8" w:rsidRDefault="00E97740" w:rsidP="00E97740">
      <w:pPr>
        <w:rPr>
          <w:ins w:id="424" w:author="Gkonos  Charalampos" w:date="2015-12-14T17:25:00Z"/>
          <w:lang w:val="en-US"/>
          <w:rPrChange w:id="425" w:author="Gkonos  Charalampos" w:date="2015-12-14T17:30:00Z">
            <w:rPr>
              <w:ins w:id="426" w:author="Gkonos  Charalampos" w:date="2015-12-14T17:25:00Z"/>
              <w:lang w:val="fr-CH"/>
            </w:rPr>
          </w:rPrChange>
        </w:rPr>
      </w:pPr>
    </w:p>
    <w:p w:rsidR="00AE2C53" w:rsidRPr="000F63A8" w:rsidRDefault="00AE2C53" w:rsidP="00E97740">
      <w:pPr>
        <w:rPr>
          <w:lang w:val="en-US"/>
          <w:rPrChange w:id="427" w:author="Gkonos  Charalampos" w:date="2015-12-14T17:30:00Z">
            <w:rPr>
              <w:lang w:val="fr-CH"/>
            </w:rPr>
          </w:rPrChange>
        </w:rPr>
      </w:pPr>
    </w:p>
    <w:p w:rsidR="00F43A00" w:rsidRPr="00EA42FE" w:rsidRDefault="00F43A00" w:rsidP="00F43A00">
      <w:pPr>
        <w:pStyle w:val="Heading4"/>
        <w:rPr>
          <w:lang w:val="en-US"/>
          <w:rPrChange w:id="428" w:author="Gkonos  Charalampos" w:date="2015-12-15T12:10:00Z">
            <w:rPr>
              <w:lang w:val="fr-CH"/>
            </w:rPr>
          </w:rPrChange>
        </w:rPr>
      </w:pPr>
      <w:r w:rsidRPr="007C196C">
        <w:rPr>
          <w:lang w:val="en-US"/>
          <w:rPrChange w:id="429" w:author="Gkonos  Charalampos" w:date="2015-12-14T17:38:00Z">
            <w:rPr>
              <w:lang w:val="fr-CH"/>
            </w:rPr>
          </w:rPrChange>
        </w:rPr>
        <w:t>Base</w:t>
      </w:r>
      <w:del w:id="430" w:author="Gkonos  Charalampos" w:date="2015-12-14T17:38:00Z">
        <w:r w:rsidRPr="007C196C" w:rsidDel="007C196C">
          <w:rPr>
            <w:lang w:val="en-US"/>
            <w:rPrChange w:id="431" w:author="Gkonos  Charalampos" w:date="2015-12-14T17:38:00Z">
              <w:rPr>
                <w:lang w:val="fr-CH"/>
              </w:rPr>
            </w:rPrChange>
          </w:rPr>
          <w:delText xml:space="preserve"> </w:delText>
        </w:r>
      </w:del>
      <w:r w:rsidRPr="007C196C">
        <w:rPr>
          <w:lang w:val="en-US"/>
          <w:rPrChange w:id="432" w:author="Gkonos  Charalampos" w:date="2015-12-14T17:38:00Z">
            <w:rPr>
              <w:lang w:val="fr-CH"/>
            </w:rPr>
          </w:rPrChange>
        </w:rPr>
        <w:t>map</w:t>
      </w:r>
      <w:r w:rsidRPr="00EA42FE">
        <w:rPr>
          <w:lang w:val="en-US"/>
          <w:rPrChange w:id="433" w:author="Gkonos  Charalampos" w:date="2015-12-15T12:10:00Z">
            <w:rPr>
              <w:lang w:val="fr-CH"/>
            </w:rPr>
          </w:rPrChange>
        </w:rPr>
        <w:t xml:space="preserve"> option</w:t>
      </w:r>
    </w:p>
    <w:p w:rsidR="004E79DB" w:rsidRPr="004E79DB" w:rsidRDefault="004E79DB" w:rsidP="004E79DB">
      <w:pPr>
        <w:rPr>
          <w:lang w:val="en-US"/>
        </w:rPr>
      </w:pPr>
      <w:r>
        <w:rPr>
          <w:lang w:val="en-US"/>
        </w:rPr>
        <w:t>If the user would press the button called “Karten”, a group of radio buttons would be displayed making it possible to pick from the various historical base</w:t>
      </w:r>
      <w:del w:id="434" w:author="Gkonos  Charalampos" w:date="2015-12-14T17:42:00Z">
        <w:r w:rsidDel="007C196C">
          <w:rPr>
            <w:lang w:val="en-US"/>
          </w:rPr>
          <w:delText xml:space="preserve"> </w:delText>
        </w:r>
      </w:del>
      <w:r>
        <w:rPr>
          <w:lang w:val="en-US"/>
        </w:rPr>
        <w:t>maps. Only one base map can be displayed, and hence if the user picks another base</w:t>
      </w:r>
      <w:del w:id="435" w:author="Gkonos  Charalampos" w:date="2015-12-14T17:43:00Z">
        <w:r w:rsidDel="00B86494">
          <w:rPr>
            <w:lang w:val="en-US"/>
          </w:rPr>
          <w:delText xml:space="preserve"> </w:delText>
        </w:r>
      </w:del>
      <w:r>
        <w:rPr>
          <w:lang w:val="en-US"/>
        </w:rPr>
        <w:t>map and first one gets hidden. The base</w:t>
      </w:r>
      <w:del w:id="436" w:author="Gkonos  Charalampos" w:date="2015-12-14T17:43:00Z">
        <w:r w:rsidDel="00B86494">
          <w:rPr>
            <w:lang w:val="en-US"/>
          </w:rPr>
          <w:delText xml:space="preserve"> </w:delText>
        </w:r>
      </w:del>
      <w:r>
        <w:rPr>
          <w:lang w:val="en-US"/>
        </w:rPr>
        <w:t>map is always placed as the bottom layer.</w:t>
      </w:r>
    </w:p>
    <w:p w:rsidR="008D7202" w:rsidRPr="008D7202" w:rsidRDefault="008D7202" w:rsidP="008D7202">
      <w:pPr>
        <w:rPr>
          <w:lang w:val="en-US"/>
        </w:rPr>
      </w:pPr>
    </w:p>
    <w:p w:rsidR="00F43A00" w:rsidRDefault="00F43A00" w:rsidP="00F43A00">
      <w:pPr>
        <w:pStyle w:val="Heading4"/>
        <w:rPr>
          <w:lang w:val="en-US"/>
        </w:rPr>
      </w:pPr>
      <w:r>
        <w:rPr>
          <w:lang w:val="en-US"/>
        </w:rPr>
        <w:t>Layer option</w:t>
      </w:r>
    </w:p>
    <w:p w:rsidR="004E79DB" w:rsidRPr="004E79DB" w:rsidRDefault="004E79DB" w:rsidP="004E79DB">
      <w:pPr>
        <w:rPr>
          <w:lang w:val="en-US"/>
        </w:rPr>
      </w:pPr>
      <w:r>
        <w:rPr>
          <w:lang w:val="en-US"/>
        </w:rPr>
        <w:t xml:space="preserve">If the user would press the button called “Ebenen”, a group of check boxes would be displayed making it possible to show or hide the layers “Denkmalpflege”,”Gartendenkmal” or “Aussichtspunkte”. </w:t>
      </w:r>
      <w:r w:rsidR="006445D7">
        <w:rPr>
          <w:lang w:val="en-US"/>
        </w:rPr>
        <w:t>The drawing order of the layers would be the points on the top and polygon</w:t>
      </w:r>
      <w:ins w:id="437" w:author="Gkonos  Charalampos" w:date="2015-12-14T17:43:00Z">
        <w:r w:rsidR="00B86494">
          <w:rPr>
            <w:lang w:val="en-US"/>
          </w:rPr>
          <w:t>s</w:t>
        </w:r>
      </w:ins>
      <w:r w:rsidR="006445D7">
        <w:rPr>
          <w:lang w:val="en-US"/>
        </w:rPr>
        <w:t xml:space="preserve"> underneath. </w:t>
      </w:r>
      <w:r>
        <w:rPr>
          <w:lang w:val="en-US"/>
        </w:rPr>
        <w:t xml:space="preserve"> </w:t>
      </w:r>
    </w:p>
    <w:p w:rsidR="008D7202" w:rsidRPr="008D7202" w:rsidRDefault="008D7202" w:rsidP="008D7202">
      <w:pPr>
        <w:rPr>
          <w:lang w:val="en-US"/>
        </w:rPr>
      </w:pPr>
    </w:p>
    <w:p w:rsidR="00F43A00" w:rsidRDefault="00F43A00" w:rsidP="00F43A00">
      <w:pPr>
        <w:pStyle w:val="Heading4"/>
        <w:rPr>
          <w:lang w:val="en-US"/>
        </w:rPr>
      </w:pPr>
      <w:r>
        <w:rPr>
          <w:lang w:val="en-US"/>
        </w:rPr>
        <w:lastRenderedPageBreak/>
        <w:t>Filter and tour buttons</w:t>
      </w:r>
    </w:p>
    <w:p w:rsidR="00F43A00" w:rsidRDefault="00F43A00" w:rsidP="00F43A00">
      <w:pPr>
        <w:rPr>
          <w:lang w:val="en-US"/>
        </w:rPr>
      </w:pPr>
      <w:r>
        <w:rPr>
          <w:lang w:val="en-US"/>
        </w:rPr>
        <w:t>If the user either presse</w:t>
      </w:r>
      <w:ins w:id="438" w:author="Gkonos  Charalampos" w:date="2015-12-14T17:43:00Z">
        <w:r w:rsidR="00B86494">
          <w:rPr>
            <w:lang w:val="en-US"/>
          </w:rPr>
          <w:t>s</w:t>
        </w:r>
      </w:ins>
      <w:del w:id="439" w:author="Gkonos  Charalampos" w:date="2015-12-14T17:43:00Z">
        <w:r w:rsidDel="00B86494">
          <w:rPr>
            <w:lang w:val="en-US"/>
          </w:rPr>
          <w:delText>d</w:delText>
        </w:r>
      </w:del>
      <w:r>
        <w:rPr>
          <w:lang w:val="en-US"/>
        </w:rPr>
        <w:t xml:space="preserve"> the filter or the tour button, a new intent would be created and </w:t>
      </w:r>
      <w:del w:id="440" w:author="Gkonos  Charalampos" w:date="2015-12-14T17:43:00Z">
        <w:r w:rsidDel="00B86494">
          <w:rPr>
            <w:lang w:val="en-US"/>
          </w:rPr>
          <w:delText xml:space="preserve">the user would be </w:delText>
        </w:r>
      </w:del>
      <w:r>
        <w:rPr>
          <w:lang w:val="en-US"/>
        </w:rPr>
        <w:t>a new window would appear. Either the uncompleted filter menu or the tour menu</w:t>
      </w:r>
      <w:r w:rsidR="008D7202">
        <w:rPr>
          <w:lang w:val="en-US"/>
        </w:rPr>
        <w:t xml:space="preserve"> would then be displayed</w:t>
      </w:r>
      <w:r>
        <w:rPr>
          <w:lang w:val="en-US"/>
        </w:rPr>
        <w:t xml:space="preserve">. </w:t>
      </w:r>
    </w:p>
    <w:p w:rsidR="008D7202" w:rsidRDefault="008D7202" w:rsidP="00F43A00">
      <w:pPr>
        <w:rPr>
          <w:lang w:val="en-US"/>
        </w:rPr>
      </w:pPr>
    </w:p>
    <w:p w:rsidR="008D7202" w:rsidRDefault="008D7202" w:rsidP="008D7202">
      <w:pPr>
        <w:pStyle w:val="Heading4"/>
        <w:rPr>
          <w:lang w:val="en-US"/>
        </w:rPr>
      </w:pPr>
      <w:r>
        <w:rPr>
          <w:lang w:val="en-US"/>
        </w:rPr>
        <w:t>Pop-up window</w:t>
      </w:r>
    </w:p>
    <w:p w:rsidR="002407A9" w:rsidRPr="002407A9" w:rsidRDefault="002407A9" w:rsidP="002407A9">
      <w:pPr>
        <w:rPr>
          <w:lang w:val="en-US"/>
        </w:rPr>
      </w:pPr>
      <w:r>
        <w:rPr>
          <w:lang w:val="en-US"/>
        </w:rPr>
        <w:t>//Julia</w:t>
      </w:r>
    </w:p>
    <w:p w:rsidR="008D7202" w:rsidRDefault="008D7202" w:rsidP="008D7202">
      <w:pPr>
        <w:rPr>
          <w:lang w:val="en-US"/>
        </w:rPr>
      </w:pPr>
    </w:p>
    <w:p w:rsidR="008D7202" w:rsidRDefault="008D7202" w:rsidP="008D7202">
      <w:pPr>
        <w:pStyle w:val="Heading4"/>
        <w:rPr>
          <w:lang w:val="en-US"/>
        </w:rPr>
      </w:pPr>
      <w:r>
        <w:rPr>
          <w:lang w:val="en-US"/>
        </w:rPr>
        <w:t>Routing</w:t>
      </w:r>
    </w:p>
    <w:p w:rsidR="002407A9" w:rsidRPr="002407A9" w:rsidRDefault="00B86494" w:rsidP="002407A9">
      <w:pPr>
        <w:rPr>
          <w:lang w:val="en-US"/>
        </w:rPr>
      </w:pPr>
      <w:ins w:id="441" w:author="Gkonos  Charalampos" w:date="2015-12-14T17:49:00Z">
        <w:r>
          <w:rPr>
            <w:lang w:val="en-US"/>
          </w:rPr>
          <w:t xml:space="preserve">Routing functionality is one of the most important in mobile location aware services. </w:t>
        </w:r>
      </w:ins>
      <w:ins w:id="442" w:author="Gkonos  Charalampos" w:date="2015-12-14T17:50:00Z">
        <w:r>
          <w:rPr>
            <w:lang w:val="en-US"/>
          </w:rPr>
          <w:t xml:space="preserve">It offers the application user the information </w:t>
        </w:r>
      </w:ins>
      <w:ins w:id="443" w:author="Gkonos  Charalampos" w:date="2015-12-14T17:51:00Z">
        <w:r>
          <w:rPr>
            <w:lang w:val="en-US"/>
          </w:rPr>
          <w:t>needed</w:t>
        </w:r>
      </w:ins>
      <w:ins w:id="444" w:author="Gkonos  Charalampos" w:date="2015-12-14T17:50:00Z">
        <w:r>
          <w:rPr>
            <w:lang w:val="en-US"/>
          </w:rPr>
          <w:t xml:space="preserve"> </w:t>
        </w:r>
      </w:ins>
      <w:ins w:id="445" w:author="Gkonos  Charalampos" w:date="2015-12-14T17:51:00Z">
        <w:r>
          <w:rPr>
            <w:lang w:val="en-US"/>
          </w:rPr>
          <w:t xml:space="preserve">in order to reach his destination in the most optimal </w:t>
        </w:r>
      </w:ins>
      <w:ins w:id="446" w:author="Gkonos  Charalampos" w:date="2015-12-14T17:55:00Z">
        <w:r w:rsidR="00626BBD">
          <w:rPr>
            <w:lang w:val="en-US"/>
          </w:rPr>
          <w:t xml:space="preserve">and efficient </w:t>
        </w:r>
      </w:ins>
      <w:ins w:id="447" w:author="Gkonos  Charalampos" w:date="2015-12-14T17:51:00Z">
        <w:r>
          <w:rPr>
            <w:lang w:val="en-US"/>
          </w:rPr>
          <w:t>way. In the framework of this project, the ArcGIS</w:t>
        </w:r>
        <w:r w:rsidR="00EA42FE">
          <w:rPr>
            <w:lang w:val="en-US"/>
          </w:rPr>
          <w:t xml:space="preserve"> routing service was used and a</w:t>
        </w:r>
        <w:r>
          <w:rPr>
            <w:lang w:val="en-US"/>
          </w:rPr>
          <w:t xml:space="preserve"> </w:t>
        </w:r>
      </w:ins>
      <w:ins w:id="448" w:author="Gkonos  Charalampos" w:date="2015-12-15T12:10:00Z">
        <w:r w:rsidR="00EA42FE">
          <w:rPr>
            <w:lang w:val="en-US"/>
          </w:rPr>
          <w:t>method</w:t>
        </w:r>
      </w:ins>
      <w:ins w:id="449" w:author="Gkonos  Charalampos" w:date="2015-12-14T17:51:00Z">
        <w:r>
          <w:rPr>
            <w:lang w:val="en-US"/>
          </w:rPr>
          <w:t xml:space="preserve"> was developed that calculated and </w:t>
        </w:r>
      </w:ins>
      <w:ins w:id="450" w:author="Gkonos  Charalampos" w:date="2015-12-14T17:53:00Z">
        <w:r w:rsidR="00A11A70">
          <w:rPr>
            <w:lang w:val="en-US"/>
          </w:rPr>
          <w:t xml:space="preserve">visually </w:t>
        </w:r>
      </w:ins>
      <w:ins w:id="451" w:author="Gkonos  Charalampos" w:date="2015-12-14T17:51:00Z">
        <w:r>
          <w:rPr>
            <w:lang w:val="en-US"/>
          </w:rPr>
          <w:t xml:space="preserve">displayed </w:t>
        </w:r>
      </w:ins>
      <w:ins w:id="452" w:author="Gkonos  Charalampos" w:date="2015-12-14T17:53:00Z">
        <w:r w:rsidR="00A11A70">
          <w:rPr>
            <w:lang w:val="en-US"/>
          </w:rPr>
          <w:t xml:space="preserve">driving directions to the </w:t>
        </w:r>
      </w:ins>
      <w:ins w:id="453" w:author="Gkonos  Charalampos" w:date="2015-12-14T17:55:00Z">
        <w:r w:rsidR="00626BBD">
          <w:rPr>
            <w:lang w:val="en-US"/>
          </w:rPr>
          <w:t>mobile phone</w:t>
        </w:r>
      </w:ins>
      <w:ins w:id="454" w:author="Gkonos  Charalampos" w:date="2015-12-14T17:56:00Z">
        <w:r w:rsidR="00626BBD">
          <w:rPr>
            <w:lang w:val="en-US"/>
          </w:rPr>
          <w:t xml:space="preserve">’s </w:t>
        </w:r>
      </w:ins>
      <w:ins w:id="455" w:author="Gkonos  Charalampos" w:date="2015-12-14T17:55:00Z">
        <w:r w:rsidR="00626BBD">
          <w:rPr>
            <w:lang w:val="en-US"/>
          </w:rPr>
          <w:t xml:space="preserve">screen </w:t>
        </w:r>
      </w:ins>
      <w:ins w:id="456" w:author="Gkonos  Charalampos" w:date="2015-12-14T17:56:00Z">
        <w:r w:rsidR="00626BBD">
          <w:rPr>
            <w:lang w:val="en-US"/>
          </w:rPr>
          <w:t xml:space="preserve">of the </w:t>
        </w:r>
      </w:ins>
      <w:ins w:id="457" w:author="Gkonos  Charalampos" w:date="2015-12-14T17:53:00Z">
        <w:r w:rsidR="00A11A70">
          <w:rPr>
            <w:lang w:val="en-US"/>
          </w:rPr>
          <w:t xml:space="preserve">user. The </w:t>
        </w:r>
      </w:ins>
      <w:ins w:id="458" w:author="Gkonos  Charalampos" w:date="2015-12-14T17:54:00Z">
        <w:r w:rsidR="00A11A70">
          <w:rPr>
            <w:lang w:val="en-US"/>
          </w:rPr>
          <w:t>current</w:t>
        </w:r>
      </w:ins>
      <w:ins w:id="459" w:author="Gkonos  Charalampos" w:date="2015-12-14T17:53:00Z">
        <w:r w:rsidR="00A11A70">
          <w:rPr>
            <w:lang w:val="en-US"/>
          </w:rPr>
          <w:t xml:space="preserve"> location of the user is always used as the starting point of the route, while </w:t>
        </w:r>
      </w:ins>
      <w:ins w:id="460" w:author="Gkonos  Charalampos" w:date="2015-12-14T17:56:00Z">
        <w:r w:rsidR="00626BBD">
          <w:rPr>
            <w:lang w:val="en-US"/>
          </w:rPr>
          <w:t>he</w:t>
        </w:r>
      </w:ins>
      <w:ins w:id="461" w:author="Gkonos  Charalampos" w:date="2015-12-14T17:53:00Z">
        <w:r w:rsidR="00A11A70">
          <w:rPr>
            <w:lang w:val="en-US"/>
          </w:rPr>
          <w:t xml:space="preserve"> </w:t>
        </w:r>
      </w:ins>
      <w:ins w:id="462" w:author="Gkonos  Charalampos" w:date="2015-12-14T17:54:00Z">
        <w:r w:rsidR="00A11A70">
          <w:rPr>
            <w:lang w:val="en-US"/>
          </w:rPr>
          <w:t xml:space="preserve">has the possibility to select the destination point </w:t>
        </w:r>
      </w:ins>
      <w:ins w:id="463" w:author="Gkonos  Charalampos" w:date="2015-12-14T17:57:00Z">
        <w:r w:rsidR="00626BBD">
          <w:rPr>
            <w:lang w:val="en-US"/>
          </w:rPr>
          <w:t xml:space="preserve">from all the places of interest that are used from the application, </w:t>
        </w:r>
      </w:ins>
      <w:ins w:id="464" w:author="Gkonos  Charalampos" w:date="2015-12-14T17:54:00Z">
        <w:r w:rsidR="00A11A70">
          <w:rPr>
            <w:lang w:val="en-US"/>
          </w:rPr>
          <w:t xml:space="preserve">according to his individual preferences and </w:t>
        </w:r>
      </w:ins>
      <w:ins w:id="465" w:author="Gkonos  Charalampos" w:date="2015-12-14T17:55:00Z">
        <w:r w:rsidR="00A11A70">
          <w:rPr>
            <w:lang w:val="en-US"/>
          </w:rPr>
          <w:t>interests.</w:t>
        </w:r>
      </w:ins>
      <w:del w:id="466" w:author="Gkonos  Charalampos" w:date="2015-12-14T17:49:00Z">
        <w:r w:rsidR="002407A9" w:rsidDel="00B86494">
          <w:rPr>
            <w:lang w:val="en-US"/>
          </w:rPr>
          <w:delText>//Charis</w:delText>
        </w:r>
      </w:del>
    </w:p>
    <w:p w:rsidR="008D7202" w:rsidRPr="00F43A00" w:rsidRDefault="008D7202" w:rsidP="00F43A00">
      <w:pPr>
        <w:rPr>
          <w:lang w:val="en-US"/>
        </w:rPr>
      </w:pPr>
    </w:p>
    <w:p w:rsidR="00947376" w:rsidRDefault="00947376" w:rsidP="00947376">
      <w:pPr>
        <w:pStyle w:val="Heading3"/>
        <w:rPr>
          <w:lang w:val="en-US"/>
        </w:rPr>
      </w:pPr>
      <w:bookmarkStart w:id="467" w:name="_Toc437874679"/>
      <w:r w:rsidRPr="008344E7">
        <w:rPr>
          <w:lang w:val="en-US"/>
        </w:rPr>
        <w:t>Filter Function</w:t>
      </w:r>
      <w:bookmarkEnd w:id="467"/>
    </w:p>
    <w:p w:rsidR="002F254B" w:rsidRDefault="0070157E" w:rsidP="002F254B">
      <w:pPr>
        <w:rPr>
          <w:lang w:val="en-US"/>
        </w:rPr>
      </w:pPr>
      <w:r>
        <w:rPr>
          <w:lang w:val="en-US"/>
        </w:rPr>
        <w:t xml:space="preserve">The </w:t>
      </w:r>
      <w:r w:rsidR="00F43A00">
        <w:rPr>
          <w:lang w:val="en-US"/>
        </w:rPr>
        <w:t>planned</w:t>
      </w:r>
      <w:r>
        <w:rPr>
          <w:lang w:val="en-US"/>
        </w:rPr>
        <w:t xml:space="preserve"> filtering was never </w:t>
      </w:r>
      <w:r w:rsidR="00F43A00">
        <w:rPr>
          <w:lang w:val="en-US"/>
        </w:rPr>
        <w:t>completed</w:t>
      </w:r>
      <w:r>
        <w:rPr>
          <w:lang w:val="en-US"/>
        </w:rPr>
        <w:t xml:space="preserve"> due to lack of time</w:t>
      </w:r>
      <w:ins w:id="468" w:author="Gkonos  Charalampos" w:date="2015-12-15T12:11:00Z">
        <w:r w:rsidR="00EA42FE">
          <w:rPr>
            <w:lang w:val="en-US"/>
          </w:rPr>
          <w:t>,</w:t>
        </w:r>
      </w:ins>
      <w:r>
        <w:rPr>
          <w:lang w:val="en-US"/>
        </w:rPr>
        <w:t xml:space="preserve"> </w:t>
      </w:r>
      <w:r w:rsidR="00F43A00">
        <w:rPr>
          <w:lang w:val="en-US"/>
        </w:rPr>
        <w:t>since more crucial tasks need to be implemented</w:t>
      </w:r>
      <w:ins w:id="469" w:author="Gkonos  Charalampos" w:date="2015-12-15T12:11:00Z">
        <w:r w:rsidR="00EA42FE">
          <w:rPr>
            <w:lang w:val="en-US"/>
          </w:rPr>
          <w:t xml:space="preserve"> first</w:t>
        </w:r>
      </w:ins>
      <w:r>
        <w:rPr>
          <w:lang w:val="en-US"/>
        </w:rPr>
        <w:t xml:space="preserve">. However, the mockup of the menu was implemented and the explanation of the reasoning behind the unimplemented functions can be read below. </w:t>
      </w:r>
    </w:p>
    <w:p w:rsidR="0070157E" w:rsidRPr="002F254B" w:rsidRDefault="0070157E" w:rsidP="002F254B">
      <w:pPr>
        <w:rPr>
          <w:lang w:val="en-US"/>
        </w:rPr>
      </w:pPr>
    </w:p>
    <w:p w:rsidR="002F254B" w:rsidRDefault="002F254B" w:rsidP="002F254B">
      <w:pPr>
        <w:pStyle w:val="Heading4"/>
        <w:rPr>
          <w:lang w:val="en-US"/>
        </w:rPr>
      </w:pPr>
      <w:r>
        <w:rPr>
          <w:lang w:val="en-US"/>
        </w:rPr>
        <w:t>Filtering based on search distance</w:t>
      </w:r>
    </w:p>
    <w:p w:rsidR="002F254B" w:rsidRPr="002F254B" w:rsidRDefault="002F254B" w:rsidP="002F254B">
      <w:pPr>
        <w:rPr>
          <w:lang w:val="en-US"/>
        </w:rPr>
      </w:pPr>
      <w:r>
        <w:rPr>
          <w:lang w:val="en-US"/>
        </w:rPr>
        <w:t xml:space="preserve">The user would </w:t>
      </w:r>
      <w:ins w:id="470" w:author="Gkonos  Charalampos" w:date="2015-12-15T12:14:00Z">
        <w:r w:rsidR="00EA42FE">
          <w:rPr>
            <w:lang w:val="en-US"/>
          </w:rPr>
          <w:t xml:space="preserve">have </w:t>
        </w:r>
      </w:ins>
      <w:r>
        <w:rPr>
          <w:lang w:val="en-US"/>
        </w:rPr>
        <w:t>be</w:t>
      </w:r>
      <w:ins w:id="471" w:author="Gkonos  Charalampos" w:date="2015-12-15T12:14:00Z">
        <w:r w:rsidR="00EA42FE">
          <w:rPr>
            <w:lang w:val="en-US"/>
          </w:rPr>
          <w:t xml:space="preserve">en </w:t>
        </w:r>
      </w:ins>
      <w:del w:id="472" w:author="Gkonos  Charalampos" w:date="2015-12-15T12:14:00Z">
        <w:r w:rsidDel="00EA42FE">
          <w:rPr>
            <w:lang w:val="en-US"/>
          </w:rPr>
          <w:delText xml:space="preserve"> </w:delText>
        </w:r>
      </w:del>
      <w:r>
        <w:rPr>
          <w:lang w:val="en-US"/>
        </w:rPr>
        <w:t xml:space="preserve">able to write a distance that would work as a buffer, hence the objects outside this distance would not be displayed in the map. </w:t>
      </w:r>
    </w:p>
    <w:p w:rsidR="002F254B" w:rsidRDefault="002F254B" w:rsidP="002F254B">
      <w:pPr>
        <w:rPr>
          <w:lang w:val="en-US"/>
        </w:rPr>
      </w:pPr>
    </w:p>
    <w:p w:rsidR="002F254B" w:rsidRDefault="002F254B" w:rsidP="002F254B">
      <w:pPr>
        <w:pStyle w:val="Heading4"/>
        <w:rPr>
          <w:lang w:val="en-US"/>
        </w:rPr>
      </w:pPr>
      <w:r>
        <w:rPr>
          <w:lang w:val="en-US"/>
        </w:rPr>
        <w:t>Filtering based on subcategory</w:t>
      </w:r>
    </w:p>
    <w:p w:rsidR="00981867" w:rsidRPr="00981867" w:rsidRDefault="00981867" w:rsidP="00981867">
      <w:pPr>
        <w:rPr>
          <w:lang w:val="en-US"/>
        </w:rPr>
      </w:pPr>
      <w:r>
        <w:rPr>
          <w:lang w:val="en-US"/>
        </w:rPr>
        <w:t xml:space="preserve">The user would </w:t>
      </w:r>
      <w:ins w:id="473" w:author="Gkonos  Charalampos" w:date="2015-12-15T12:14:00Z">
        <w:r w:rsidR="00EA42FE">
          <w:rPr>
            <w:lang w:val="en-US"/>
          </w:rPr>
          <w:t xml:space="preserve">have </w:t>
        </w:r>
      </w:ins>
      <w:r>
        <w:rPr>
          <w:lang w:val="en-US"/>
        </w:rPr>
        <w:t>be</w:t>
      </w:r>
      <w:ins w:id="474" w:author="Gkonos  Charalampos" w:date="2015-12-15T12:14:00Z">
        <w:r w:rsidR="00EA42FE">
          <w:rPr>
            <w:lang w:val="en-US"/>
          </w:rPr>
          <w:t>en</w:t>
        </w:r>
      </w:ins>
      <w:r>
        <w:rPr>
          <w:lang w:val="en-US"/>
        </w:rPr>
        <w:t xml:space="preserve"> able to pick which subcategory of the gardens </w:t>
      </w:r>
      <w:del w:id="475" w:author="Gkonos  Charalampos" w:date="2015-12-15T12:12:00Z">
        <w:r w:rsidDel="00EA42FE">
          <w:rPr>
            <w:lang w:val="en-US"/>
          </w:rPr>
          <w:delText xml:space="preserve">that </w:delText>
        </w:r>
      </w:del>
      <w:r>
        <w:rPr>
          <w:lang w:val="en-US"/>
        </w:rPr>
        <w:t xml:space="preserve">should be displayed. The subcategories of the gardens are already defined in the dataset, which was not the case for the historical preserved objects. Hence, categorizing roughly 7000 points manually would require a lot of </w:t>
      </w:r>
      <w:del w:id="476" w:author="Gkonos  Charalampos" w:date="2015-12-15T12:13:00Z">
        <w:r w:rsidDel="00EA42FE">
          <w:rPr>
            <w:lang w:val="en-US"/>
          </w:rPr>
          <w:delText xml:space="preserve">work </w:delText>
        </w:r>
      </w:del>
      <w:ins w:id="477" w:author="Gkonos  Charalampos" w:date="2015-12-15T12:13:00Z">
        <w:r w:rsidR="00EA42FE">
          <w:rPr>
            <w:lang w:val="en-US"/>
          </w:rPr>
          <w:t xml:space="preserve">time </w:t>
        </w:r>
      </w:ins>
      <w:r>
        <w:rPr>
          <w:lang w:val="en-US"/>
        </w:rPr>
        <w:t xml:space="preserve">and therefore, this option would </w:t>
      </w:r>
      <w:ins w:id="478" w:author="Gkonos  Charalampos" w:date="2015-12-15T12:13:00Z">
        <w:r w:rsidR="00EA42FE">
          <w:rPr>
            <w:lang w:val="en-US"/>
          </w:rPr>
          <w:t xml:space="preserve">have </w:t>
        </w:r>
      </w:ins>
      <w:r>
        <w:rPr>
          <w:lang w:val="en-US"/>
        </w:rPr>
        <w:t>only be</w:t>
      </w:r>
      <w:ins w:id="479" w:author="Gkonos  Charalampos" w:date="2015-12-15T12:13:00Z">
        <w:r w:rsidR="00EA42FE">
          <w:rPr>
            <w:lang w:val="en-US"/>
          </w:rPr>
          <w:t>en</w:t>
        </w:r>
      </w:ins>
      <w:r>
        <w:rPr>
          <w:lang w:val="en-US"/>
        </w:rPr>
        <w:t xml:space="preserve"> available for the gardens.</w:t>
      </w:r>
    </w:p>
    <w:p w:rsidR="002F254B" w:rsidRDefault="002F254B" w:rsidP="002F254B">
      <w:pPr>
        <w:rPr>
          <w:lang w:val="en-US"/>
        </w:rPr>
      </w:pPr>
    </w:p>
    <w:p w:rsidR="002F254B" w:rsidRDefault="002F254B" w:rsidP="002F254B">
      <w:pPr>
        <w:pStyle w:val="Heading4"/>
        <w:rPr>
          <w:lang w:val="en-US"/>
        </w:rPr>
      </w:pPr>
      <w:r>
        <w:rPr>
          <w:lang w:val="en-US"/>
        </w:rPr>
        <w:t>Filtering based on year</w:t>
      </w:r>
    </w:p>
    <w:p w:rsidR="00981867" w:rsidRPr="00981867" w:rsidRDefault="00981867" w:rsidP="00981867">
      <w:pPr>
        <w:rPr>
          <w:lang w:val="en-US"/>
        </w:rPr>
      </w:pPr>
      <w:r>
        <w:rPr>
          <w:lang w:val="en-US"/>
        </w:rPr>
        <w:t xml:space="preserve">The user would </w:t>
      </w:r>
      <w:ins w:id="480" w:author="Gkonos  Charalampos" w:date="2015-12-15T12:15:00Z">
        <w:r w:rsidR="00EA42FE">
          <w:rPr>
            <w:lang w:val="en-US"/>
          </w:rPr>
          <w:t xml:space="preserve">have </w:t>
        </w:r>
      </w:ins>
      <w:r>
        <w:rPr>
          <w:lang w:val="en-US"/>
        </w:rPr>
        <w:t>be</w:t>
      </w:r>
      <w:ins w:id="481" w:author="Gkonos  Charalampos" w:date="2015-12-15T12:15:00Z">
        <w:r w:rsidR="00EA42FE">
          <w:rPr>
            <w:lang w:val="en-US"/>
          </w:rPr>
          <w:t>en</w:t>
        </w:r>
      </w:ins>
      <w:r>
        <w:rPr>
          <w:lang w:val="en-US"/>
        </w:rPr>
        <w:t xml:space="preserve"> able to filter the historical preserved objects based on the year they were built.</w:t>
      </w:r>
      <w:r w:rsidRPr="008344E7">
        <w:rPr>
          <w:lang w:val="en-US"/>
        </w:rPr>
        <w:t xml:space="preserve"> </w:t>
      </w:r>
      <w:r>
        <w:rPr>
          <w:lang w:val="en-US"/>
        </w:rPr>
        <w:t>A number of h</w:t>
      </w:r>
      <w:r w:rsidRPr="008344E7">
        <w:rPr>
          <w:lang w:val="en-US"/>
        </w:rPr>
        <w:t xml:space="preserve">istorical objects </w:t>
      </w:r>
      <w:r>
        <w:rPr>
          <w:lang w:val="en-US"/>
        </w:rPr>
        <w:t>didn’t contain a building</w:t>
      </w:r>
      <w:r w:rsidRPr="008344E7">
        <w:rPr>
          <w:lang w:val="en-US"/>
        </w:rPr>
        <w:t xml:space="preserve"> date</w:t>
      </w:r>
      <w:ins w:id="482" w:author="Gkonos  Charalampos" w:date="2015-12-15T12:15:00Z">
        <w:r w:rsidR="00EA42FE">
          <w:rPr>
            <w:lang w:val="en-US"/>
          </w:rPr>
          <w:t xml:space="preserve">, so </w:t>
        </w:r>
      </w:ins>
      <w:del w:id="483" w:author="Gkonos  Charalampos" w:date="2015-12-15T12:15:00Z">
        <w:r w:rsidRPr="008344E7" w:rsidDel="00EA42FE">
          <w:rPr>
            <w:lang w:val="en-US"/>
          </w:rPr>
          <w:delText xml:space="preserve"> </w:delText>
        </w:r>
        <w:r w:rsidDel="00EA42FE">
          <w:rPr>
            <w:lang w:val="en-US"/>
          </w:rPr>
          <w:delText xml:space="preserve">and </w:delText>
        </w:r>
      </w:del>
      <w:ins w:id="484" w:author="Gkonos  Charalampos" w:date="2015-12-15T12:15:00Z">
        <w:r w:rsidR="00EA42FE">
          <w:rPr>
            <w:lang w:val="en-US"/>
          </w:rPr>
          <w:t xml:space="preserve">they </w:t>
        </w:r>
      </w:ins>
      <w:r w:rsidRPr="008344E7">
        <w:rPr>
          <w:lang w:val="en-US"/>
        </w:rPr>
        <w:t>were deleted from the dataset.</w:t>
      </w:r>
    </w:p>
    <w:p w:rsidR="002F254B" w:rsidRPr="002F254B" w:rsidRDefault="002F254B" w:rsidP="002F254B">
      <w:pPr>
        <w:rPr>
          <w:lang w:val="en-US"/>
        </w:rPr>
      </w:pPr>
    </w:p>
    <w:p w:rsidR="00F43A00" w:rsidRPr="00F43A00" w:rsidRDefault="00947376" w:rsidP="00F43A00">
      <w:pPr>
        <w:pStyle w:val="Heading3"/>
        <w:rPr>
          <w:lang w:val="en-US"/>
        </w:rPr>
      </w:pPr>
      <w:bookmarkStart w:id="485" w:name="_Toc437874680"/>
      <w:r w:rsidRPr="008344E7">
        <w:rPr>
          <w:lang w:val="en-US"/>
        </w:rPr>
        <w:t>Tour Function</w:t>
      </w:r>
      <w:bookmarkEnd w:id="485"/>
      <w:r w:rsidR="002F254B" w:rsidRPr="002F254B">
        <w:rPr>
          <w:lang w:val="en-US"/>
        </w:rPr>
        <w:t xml:space="preserve"> </w:t>
      </w:r>
    </w:p>
    <w:p w:rsidR="00947376" w:rsidRDefault="00947376" w:rsidP="00947376">
      <w:pPr>
        <w:pStyle w:val="Heading4"/>
        <w:rPr>
          <w:lang w:val="en-US"/>
        </w:rPr>
      </w:pPr>
      <w:r w:rsidRPr="008344E7">
        <w:rPr>
          <w:lang w:val="en-US"/>
        </w:rPr>
        <w:t xml:space="preserve">Tour </w:t>
      </w:r>
      <w:r w:rsidR="008344E7" w:rsidRPr="008344E7">
        <w:rPr>
          <w:lang w:val="en-US"/>
        </w:rPr>
        <w:t>Activity</w:t>
      </w:r>
    </w:p>
    <w:p w:rsidR="0062755E" w:rsidRPr="0062755E" w:rsidRDefault="00EA42FE" w:rsidP="0062755E">
      <w:pPr>
        <w:rPr>
          <w:lang w:val="en-US"/>
        </w:rPr>
      </w:pPr>
      <w:ins w:id="486" w:author="Gkonos  Charalampos" w:date="2015-12-15T12:16:00Z">
        <w:r>
          <w:rPr>
            <w:lang w:val="en-US"/>
          </w:rPr>
          <w:t xml:space="preserve">In the framework of this project, </w:t>
        </w:r>
      </w:ins>
      <w:del w:id="487" w:author="Gkonos  Charalampos" w:date="2015-12-15T12:16:00Z">
        <w:r w:rsidR="0062755E" w:rsidDel="00EA42FE">
          <w:rPr>
            <w:lang w:val="en-US"/>
          </w:rPr>
          <w:delText>O</w:delText>
        </w:r>
      </w:del>
      <w:ins w:id="488" w:author="Gkonos  Charalampos" w:date="2015-12-15T12:16:00Z">
        <w:r>
          <w:rPr>
            <w:lang w:val="en-US"/>
          </w:rPr>
          <w:t>o</w:t>
        </w:r>
      </w:ins>
      <w:r w:rsidR="0062755E">
        <w:rPr>
          <w:lang w:val="en-US"/>
        </w:rPr>
        <w:t>nly one of the tours was implemented</w:t>
      </w:r>
      <w:del w:id="489" w:author="Gkonos  Charalampos" w:date="2015-12-15T12:16:00Z">
        <w:r w:rsidR="0062755E" w:rsidDel="00EA42FE">
          <w:rPr>
            <w:lang w:val="en-US"/>
          </w:rPr>
          <w:delText xml:space="preserve">, </w:delText>
        </w:r>
      </w:del>
      <w:ins w:id="490" w:author="Gkonos  Charalampos" w:date="2015-12-15T12:16:00Z">
        <w:r>
          <w:rPr>
            <w:lang w:val="en-US"/>
          </w:rPr>
          <w:t xml:space="preserve">. </w:t>
        </w:r>
      </w:ins>
      <w:del w:id="491" w:author="Gkonos  Charalampos" w:date="2015-12-15T12:16:00Z">
        <w:r w:rsidR="0062755E" w:rsidDel="00EA42FE">
          <w:rPr>
            <w:lang w:val="en-US"/>
          </w:rPr>
          <w:delText xml:space="preserve">however </w:delText>
        </w:r>
      </w:del>
      <w:ins w:id="492" w:author="Gkonos  Charalampos" w:date="2015-12-15T12:16:00Z">
        <w:r>
          <w:rPr>
            <w:lang w:val="en-US"/>
          </w:rPr>
          <w:t xml:space="preserve">However </w:t>
        </w:r>
      </w:ins>
      <w:r w:rsidR="0062755E">
        <w:rPr>
          <w:lang w:val="en-US"/>
        </w:rPr>
        <w:t>the princi</w:t>
      </w:r>
      <w:r w:rsidR="002F254B">
        <w:rPr>
          <w:lang w:val="en-US"/>
        </w:rPr>
        <w:t xml:space="preserve">ple </w:t>
      </w:r>
      <w:del w:id="493" w:author="Gkonos  Charalampos" w:date="2015-12-15T12:17:00Z">
        <w:r w:rsidR="002F254B" w:rsidDel="00EA42FE">
          <w:rPr>
            <w:lang w:val="en-US"/>
          </w:rPr>
          <w:delText>would be</w:delText>
        </w:r>
      </w:del>
      <w:ins w:id="494" w:author="Gkonos  Charalampos" w:date="2015-12-15T12:17:00Z">
        <w:r>
          <w:rPr>
            <w:lang w:val="en-US"/>
          </w:rPr>
          <w:t>remains</w:t>
        </w:r>
      </w:ins>
      <w:r w:rsidR="002F254B">
        <w:rPr>
          <w:lang w:val="en-US"/>
        </w:rPr>
        <w:t xml:space="preserve"> the same for any tour</w:t>
      </w:r>
      <w:r w:rsidR="0062755E">
        <w:rPr>
          <w:lang w:val="en-US"/>
        </w:rPr>
        <w:t xml:space="preserve">. By </w:t>
      </w:r>
      <w:del w:id="495" w:author="Gkonos  Charalampos" w:date="2015-12-15T12:17:00Z">
        <w:r w:rsidR="0062755E" w:rsidDel="003B4BED">
          <w:rPr>
            <w:lang w:val="en-US"/>
          </w:rPr>
          <w:delText xml:space="preserve">picking </w:delText>
        </w:r>
      </w:del>
      <w:ins w:id="496" w:author="Gkonos  Charalampos" w:date="2015-12-15T12:17:00Z">
        <w:r w:rsidR="003B4BED">
          <w:rPr>
            <w:lang w:val="en-US"/>
          </w:rPr>
          <w:t xml:space="preserve">selecting </w:t>
        </w:r>
      </w:ins>
      <w:r w:rsidR="0062755E">
        <w:rPr>
          <w:lang w:val="en-US"/>
        </w:rPr>
        <w:t>a tour</w:t>
      </w:r>
      <w:r w:rsidR="00F43A00">
        <w:rPr>
          <w:lang w:val="en-US"/>
        </w:rPr>
        <w:t xml:space="preserve"> from the </w:t>
      </w:r>
      <w:del w:id="497" w:author="Gkonos  Charalampos" w:date="2015-12-15T12:17:00Z">
        <w:r w:rsidR="00F43A00" w:rsidDel="003B4BED">
          <w:rPr>
            <w:lang w:val="en-US"/>
          </w:rPr>
          <w:delText>list of</w:delText>
        </w:r>
        <w:r w:rsidR="0062755E" w:rsidDel="003B4BED">
          <w:rPr>
            <w:lang w:val="en-US"/>
          </w:rPr>
          <w:delText xml:space="preserve"> the tour</w:delText>
        </w:r>
        <w:r w:rsidR="00F43A00" w:rsidDel="003B4BED">
          <w:rPr>
            <w:lang w:val="en-US"/>
          </w:rPr>
          <w:delText>s</w:delText>
        </w:r>
      </w:del>
      <w:ins w:id="498" w:author="Gkonos  Charalampos" w:date="2015-12-15T12:17:00Z">
        <w:r w:rsidR="003B4BED">
          <w:rPr>
            <w:lang w:val="en-US"/>
          </w:rPr>
          <w:t>list</w:t>
        </w:r>
      </w:ins>
      <w:r w:rsidR="0062755E">
        <w:rPr>
          <w:lang w:val="en-US"/>
        </w:rPr>
        <w:t xml:space="preserve">, the tour’s corresponding button would be adding results to an intent </w:t>
      </w:r>
      <w:del w:id="499" w:author="Gkonos  Charalampos" w:date="2015-12-15T12:17:00Z">
        <w:r w:rsidR="0062755E" w:rsidDel="003B4BED">
          <w:rPr>
            <w:lang w:val="en-US"/>
          </w:rPr>
          <w:delText xml:space="preserve">which </w:delText>
        </w:r>
      </w:del>
      <w:ins w:id="500" w:author="Gkonos  Charalampos" w:date="2015-12-15T12:17:00Z">
        <w:r w:rsidR="003B4BED">
          <w:rPr>
            <w:lang w:val="en-US"/>
          </w:rPr>
          <w:t xml:space="preserve">that </w:t>
        </w:r>
      </w:ins>
      <w:r w:rsidR="0062755E">
        <w:rPr>
          <w:lang w:val="en-US"/>
        </w:rPr>
        <w:t xml:space="preserve">would transfer data to the main activity. The tour activity would </w:t>
      </w:r>
      <w:del w:id="501" w:author="Gkonos  Charalampos" w:date="2015-12-15T12:18:00Z">
        <w:r w:rsidR="0062755E" w:rsidDel="003B4BED">
          <w:rPr>
            <w:lang w:val="en-US"/>
          </w:rPr>
          <w:delText xml:space="preserve">end </w:delText>
        </w:r>
      </w:del>
      <w:ins w:id="502" w:author="Gkonos  Charalampos" w:date="2015-12-15T12:18:00Z">
        <w:r w:rsidR="003B4BED">
          <w:rPr>
            <w:lang w:val="en-US"/>
          </w:rPr>
          <w:t xml:space="preserve">finish </w:t>
        </w:r>
      </w:ins>
      <w:r w:rsidR="00926F25">
        <w:rPr>
          <w:lang w:val="en-US"/>
        </w:rPr>
        <w:t xml:space="preserve">once the button is pressed, returning the user to the main </w:t>
      </w:r>
      <w:r w:rsidR="00F43A00">
        <w:rPr>
          <w:lang w:val="en-US"/>
        </w:rPr>
        <w:t>menu</w:t>
      </w:r>
      <w:r w:rsidR="00926F25">
        <w:rPr>
          <w:lang w:val="en-US"/>
        </w:rPr>
        <w:t xml:space="preserve">. </w:t>
      </w:r>
    </w:p>
    <w:p w:rsidR="00947376" w:rsidRPr="008344E7" w:rsidRDefault="00947376" w:rsidP="00947376">
      <w:pPr>
        <w:rPr>
          <w:lang w:val="en-US"/>
        </w:rPr>
      </w:pPr>
    </w:p>
    <w:p w:rsidR="00947376" w:rsidRDefault="00947376" w:rsidP="00947376">
      <w:pPr>
        <w:pStyle w:val="Heading4"/>
        <w:rPr>
          <w:lang w:val="en-US"/>
        </w:rPr>
      </w:pPr>
      <w:r w:rsidRPr="008344E7">
        <w:rPr>
          <w:lang w:val="en-US"/>
        </w:rPr>
        <w:t>Display Tour on Map</w:t>
      </w:r>
    </w:p>
    <w:p w:rsidR="0062755E" w:rsidRPr="0062755E" w:rsidRDefault="0062755E" w:rsidP="0062755E">
      <w:pPr>
        <w:rPr>
          <w:lang w:val="en-US"/>
        </w:rPr>
      </w:pPr>
      <w:r>
        <w:rPr>
          <w:lang w:val="en-US"/>
        </w:rPr>
        <w:t xml:space="preserve">The </w:t>
      </w:r>
      <w:r w:rsidR="00926F25">
        <w:rPr>
          <w:lang w:val="en-US"/>
        </w:rPr>
        <w:t>tour chosen in the previous window would now be displayed, in addition to the already chosen</w:t>
      </w:r>
      <w:r w:rsidR="0041553C">
        <w:rPr>
          <w:lang w:val="en-US"/>
        </w:rPr>
        <w:t xml:space="preserve"> base map and layers. A button </w:t>
      </w:r>
      <w:del w:id="503" w:author="Gkonos  Charalampos" w:date="2015-12-15T12:19:00Z">
        <w:r w:rsidR="00A52384" w:rsidDel="003B4BED">
          <w:rPr>
            <w:lang w:val="en-US"/>
          </w:rPr>
          <w:delText xml:space="preserve">making </w:delText>
        </w:r>
      </w:del>
      <w:ins w:id="504" w:author="Gkonos  Charalampos" w:date="2015-12-15T12:19:00Z">
        <w:r w:rsidR="003B4BED">
          <w:rPr>
            <w:lang w:val="en-US"/>
          </w:rPr>
          <w:t xml:space="preserve">that makes </w:t>
        </w:r>
      </w:ins>
      <w:r w:rsidR="00A52384">
        <w:rPr>
          <w:lang w:val="en-US"/>
        </w:rPr>
        <w:t>it possible to remove</w:t>
      </w:r>
      <w:r w:rsidR="0041553C">
        <w:rPr>
          <w:lang w:val="en-US"/>
        </w:rPr>
        <w:t xml:space="preserve"> the tour </w:t>
      </w:r>
      <w:r w:rsidR="00A52384">
        <w:rPr>
          <w:lang w:val="en-US"/>
        </w:rPr>
        <w:t xml:space="preserve">from the map </w:t>
      </w:r>
      <w:del w:id="505" w:author="Gkonos  Charalampos" w:date="2015-12-15T12:20:00Z">
        <w:r w:rsidR="0041553C" w:rsidDel="003B4BED">
          <w:rPr>
            <w:lang w:val="en-US"/>
          </w:rPr>
          <w:delText xml:space="preserve">would </w:delText>
        </w:r>
      </w:del>
      <w:ins w:id="506" w:author="Gkonos  Charalampos" w:date="2015-12-15T12:20:00Z">
        <w:r w:rsidR="003B4BED">
          <w:rPr>
            <w:lang w:val="en-US"/>
          </w:rPr>
          <w:t>appears also on the screen</w:t>
        </w:r>
      </w:ins>
      <w:del w:id="507" w:author="Gkonos  Charalampos" w:date="2015-12-15T12:20:00Z">
        <w:r w:rsidR="0041553C" w:rsidDel="003B4BED">
          <w:rPr>
            <w:lang w:val="en-US"/>
          </w:rPr>
          <w:delText>now be visible</w:delText>
        </w:r>
      </w:del>
      <w:r w:rsidR="0041553C">
        <w:rPr>
          <w:lang w:val="en-US"/>
        </w:rPr>
        <w:t>.</w:t>
      </w:r>
      <w:del w:id="508" w:author="Gkonos  Charalampos" w:date="2015-12-15T12:18:00Z">
        <w:r w:rsidR="0041553C" w:rsidDel="003B4BED">
          <w:rPr>
            <w:lang w:val="en-US"/>
          </w:rPr>
          <w:delText xml:space="preserve"> </w:delText>
        </w:r>
        <w:r w:rsidR="00926F25" w:rsidDel="003B4BED">
          <w:rPr>
            <w:lang w:val="en-US"/>
          </w:rPr>
          <w:delText xml:space="preserve"> </w:delText>
        </w:r>
      </w:del>
    </w:p>
    <w:p w:rsidR="00947376" w:rsidRPr="008344E7" w:rsidRDefault="00947376" w:rsidP="00947376">
      <w:pPr>
        <w:rPr>
          <w:lang w:val="en-US"/>
        </w:rPr>
      </w:pPr>
    </w:p>
    <w:p w:rsidR="00947376" w:rsidRPr="008344E7" w:rsidRDefault="00947376" w:rsidP="00947376">
      <w:pPr>
        <w:pStyle w:val="Heading4"/>
        <w:rPr>
          <w:lang w:val="en-US"/>
        </w:rPr>
      </w:pPr>
      <w:r w:rsidRPr="008344E7">
        <w:rPr>
          <w:lang w:val="en-US"/>
        </w:rPr>
        <w:lastRenderedPageBreak/>
        <w:t>Stop viewing the Tour</w:t>
      </w:r>
    </w:p>
    <w:p w:rsidR="00947376" w:rsidRPr="008344E7" w:rsidRDefault="00A52384" w:rsidP="00947376">
      <w:pPr>
        <w:rPr>
          <w:lang w:val="en-US"/>
        </w:rPr>
      </w:pPr>
      <w:r>
        <w:rPr>
          <w:lang w:val="en-US"/>
        </w:rPr>
        <w:t>If the user presse</w:t>
      </w:r>
      <w:ins w:id="509" w:author="Gkonos  Charalampos" w:date="2015-12-15T12:20:00Z">
        <w:r w:rsidR="003B4BED">
          <w:rPr>
            <w:lang w:val="en-US"/>
          </w:rPr>
          <w:t>s</w:t>
        </w:r>
      </w:ins>
      <w:del w:id="510" w:author="Gkonos  Charalampos" w:date="2015-12-15T12:20:00Z">
        <w:r w:rsidDel="003B4BED">
          <w:rPr>
            <w:lang w:val="en-US"/>
          </w:rPr>
          <w:delText>d</w:delText>
        </w:r>
      </w:del>
      <w:r>
        <w:rPr>
          <w:lang w:val="en-US"/>
        </w:rPr>
        <w:t xml:space="preserve"> on the </w:t>
      </w:r>
      <w:ins w:id="511" w:author="Gkonos  Charalampos" w:date="2015-12-15T12:20:00Z">
        <w:r w:rsidR="003B4BED">
          <w:rPr>
            <w:lang w:val="en-US"/>
          </w:rPr>
          <w:t>“Stop Tour</w:t>
        </w:r>
      </w:ins>
      <w:ins w:id="512" w:author="Gkonos  Charalampos" w:date="2015-12-15T12:21:00Z">
        <w:r w:rsidR="003B4BED">
          <w:rPr>
            <w:lang w:val="en-US"/>
          </w:rPr>
          <w:t xml:space="preserve">” </w:t>
        </w:r>
      </w:ins>
      <w:r>
        <w:rPr>
          <w:lang w:val="en-US"/>
        </w:rPr>
        <w:t>button</w:t>
      </w:r>
      <w:del w:id="513" w:author="Gkonos  Charalampos" w:date="2015-12-15T12:21:00Z">
        <w:r w:rsidDel="003B4BED">
          <w:rPr>
            <w:lang w:val="en-US"/>
          </w:rPr>
          <w:delText xml:space="preserve"> to stop the tour</w:delText>
        </w:r>
      </w:del>
      <w:r>
        <w:rPr>
          <w:lang w:val="en-US"/>
        </w:rPr>
        <w:t xml:space="preserve">, the tour </w:t>
      </w:r>
      <w:del w:id="514" w:author="Gkonos  Charalampos" w:date="2015-12-15T12:21:00Z">
        <w:r w:rsidDel="003B4BED">
          <w:rPr>
            <w:lang w:val="en-US"/>
          </w:rPr>
          <w:delText>would be</w:delText>
        </w:r>
      </w:del>
      <w:ins w:id="515" w:author="Gkonos  Charalampos" w:date="2015-12-15T12:21:00Z">
        <w:r w:rsidR="003B4BED">
          <w:rPr>
            <w:lang w:val="en-US"/>
          </w:rPr>
          <w:t>is</w:t>
        </w:r>
      </w:ins>
      <w:r>
        <w:rPr>
          <w:lang w:val="en-US"/>
        </w:rPr>
        <w:t xml:space="preserve"> removed from the map by calling the deselect method.</w:t>
      </w:r>
      <w:del w:id="516" w:author="Gkonos  Charalampos" w:date="2015-12-15T12:21:00Z">
        <w:r w:rsidDel="003B4BED">
          <w:rPr>
            <w:lang w:val="en-US"/>
          </w:rPr>
          <w:delText xml:space="preserve">  </w:delText>
        </w:r>
      </w:del>
    </w:p>
    <w:p w:rsidR="00947376" w:rsidRPr="008344E7" w:rsidRDefault="00947376" w:rsidP="00947376">
      <w:pPr>
        <w:rPr>
          <w:lang w:val="en-US"/>
        </w:rPr>
      </w:pPr>
    </w:p>
    <w:p w:rsidR="00525032" w:rsidRPr="008344E7" w:rsidRDefault="00525032" w:rsidP="00525032">
      <w:pPr>
        <w:pStyle w:val="Heading3"/>
        <w:rPr>
          <w:lang w:val="en-US"/>
        </w:rPr>
      </w:pPr>
      <w:bookmarkStart w:id="517" w:name="_Toc437874681"/>
      <w:r w:rsidRPr="008344E7">
        <w:rPr>
          <w:lang w:val="en-US"/>
        </w:rPr>
        <w:t>License the App with ArcGIS online</w:t>
      </w:r>
      <w:bookmarkEnd w:id="517"/>
    </w:p>
    <w:p w:rsidR="003B77C7" w:rsidRPr="008344E7" w:rsidDel="003B4BED" w:rsidRDefault="003B77C7" w:rsidP="003B77C7">
      <w:pPr>
        <w:rPr>
          <w:del w:id="518" w:author="Gkonos  Charalampos" w:date="2015-12-15T12:23:00Z"/>
          <w:lang w:val="en-US"/>
        </w:rPr>
      </w:pPr>
      <w:r w:rsidRPr="008344E7">
        <w:rPr>
          <w:lang w:val="en-US"/>
        </w:rPr>
        <w:t xml:space="preserve">To make sure </w:t>
      </w:r>
      <w:ins w:id="519" w:author="Gkonos  Charalampos" w:date="2015-12-15T12:21:00Z">
        <w:r w:rsidR="003B4BED">
          <w:rPr>
            <w:lang w:val="en-US"/>
          </w:rPr>
          <w:t xml:space="preserve">that </w:t>
        </w:r>
      </w:ins>
      <w:r w:rsidRPr="008344E7">
        <w:rPr>
          <w:lang w:val="en-US"/>
        </w:rPr>
        <w:t>the app can be used by everyone and to remove the watermark on the map, the app needs to be licensed</w:t>
      </w:r>
      <w:r w:rsidRPr="008344E7">
        <w:rPr>
          <w:rStyle w:val="FootnoteReference"/>
          <w:lang w:val="en-US"/>
        </w:rPr>
        <w:footnoteReference w:id="3"/>
      </w:r>
      <w:r w:rsidRPr="008344E7">
        <w:rPr>
          <w:lang w:val="en-US"/>
        </w:rPr>
        <w:t>. Providing an</w:t>
      </w:r>
      <w:del w:id="520" w:author="Gkonos  Charalampos" w:date="2015-12-15T12:21:00Z">
        <w:r w:rsidRPr="008344E7" w:rsidDel="003B4BED">
          <w:rPr>
            <w:lang w:val="en-US"/>
          </w:rPr>
          <w:delText>d</w:delText>
        </w:r>
      </w:del>
      <w:r w:rsidRPr="008344E7">
        <w:rPr>
          <w:lang w:val="en-US"/>
        </w:rPr>
        <w:t xml:space="preserve"> ArcGIS-Online account, the app can be registered on the </w:t>
      </w:r>
      <w:ins w:id="521" w:author="Gkonos  Charalampos" w:date="2015-12-15T12:22:00Z">
        <w:r w:rsidR="003B4BED">
          <w:rPr>
            <w:lang w:val="en-US"/>
          </w:rPr>
          <w:t>“</w:t>
        </w:r>
      </w:ins>
      <w:r w:rsidRPr="008344E7">
        <w:rPr>
          <w:lang w:val="en-US"/>
        </w:rPr>
        <w:t>ArcGIS for Developers</w:t>
      </w:r>
      <w:ins w:id="522" w:author="Gkonos  Charalampos" w:date="2015-12-15T12:22:00Z">
        <w:r w:rsidR="003B4BED">
          <w:rPr>
            <w:lang w:val="en-US"/>
          </w:rPr>
          <w:t>”</w:t>
        </w:r>
      </w:ins>
      <w:r w:rsidRPr="008344E7">
        <w:rPr>
          <w:lang w:val="en-US"/>
        </w:rPr>
        <w:t xml:space="preserve"> platform. By doing so, you</w:t>
      </w:r>
      <w:del w:id="523" w:author="Gkonos  Charalampos" w:date="2015-12-15T12:23:00Z">
        <w:r w:rsidRPr="008344E7" w:rsidDel="003B4BED">
          <w:rPr>
            <w:lang w:val="en-US"/>
          </w:rPr>
          <w:delText>’ll</w:delText>
        </w:r>
      </w:del>
      <w:r w:rsidRPr="008344E7">
        <w:rPr>
          <w:lang w:val="en-US"/>
        </w:rPr>
        <w:t xml:space="preserve"> get a unique client ID with a corresponding “Client Secret”, a password-like information that should be stored in a secure location.</w:t>
      </w:r>
    </w:p>
    <w:p w:rsidR="003B77C7" w:rsidRPr="008344E7" w:rsidDel="003B4BED" w:rsidRDefault="003B77C7" w:rsidP="003B77C7">
      <w:pPr>
        <w:rPr>
          <w:del w:id="524" w:author="Gkonos  Charalampos" w:date="2015-12-15T12:23:00Z"/>
          <w:lang w:val="en-US"/>
        </w:rPr>
      </w:pPr>
    </w:p>
    <w:p w:rsidR="003B77C7" w:rsidRPr="008344E7" w:rsidRDefault="003B4BED" w:rsidP="003B77C7">
      <w:pPr>
        <w:rPr>
          <w:lang w:val="en-US"/>
        </w:rPr>
      </w:pPr>
      <w:ins w:id="525" w:author="Gkonos  Charalampos" w:date="2015-12-15T12:23:00Z">
        <w:r>
          <w:rPr>
            <w:lang w:val="en-US"/>
          </w:rPr>
          <w:t xml:space="preserve"> </w:t>
        </w:r>
      </w:ins>
      <w:r w:rsidR="003B77C7" w:rsidRPr="008344E7">
        <w:rPr>
          <w:lang w:val="en-US"/>
        </w:rPr>
        <w:t xml:space="preserve">Using those credentials, the app is allowed to use different services provided by ArcGIS, </w:t>
      </w:r>
      <w:ins w:id="526" w:author="Gkonos  Charalampos" w:date="2015-12-15T12:23:00Z">
        <w:r>
          <w:rPr>
            <w:lang w:val="en-US"/>
          </w:rPr>
          <w:t xml:space="preserve">like </w:t>
        </w:r>
      </w:ins>
      <w:r w:rsidR="003B77C7" w:rsidRPr="008344E7">
        <w:rPr>
          <w:lang w:val="en-US"/>
        </w:rPr>
        <w:t>for example the Routing service.</w:t>
      </w:r>
    </w:p>
    <w:p w:rsidR="00525032" w:rsidRDefault="00525032" w:rsidP="00525032">
      <w:pPr>
        <w:rPr>
          <w:ins w:id="527" w:author="Gkonos  Charalampos" w:date="2015-12-15T12:24:00Z"/>
          <w:lang w:val="en-US"/>
        </w:rPr>
      </w:pPr>
    </w:p>
    <w:p w:rsidR="00287038" w:rsidRPr="008344E7" w:rsidRDefault="00287038" w:rsidP="00525032">
      <w:pPr>
        <w:rPr>
          <w:lang w:val="en-US"/>
        </w:rPr>
      </w:pPr>
    </w:p>
    <w:p w:rsidR="00E75E31" w:rsidRPr="008344E7" w:rsidRDefault="00FC4E6C" w:rsidP="00FC4E6C">
      <w:pPr>
        <w:pStyle w:val="Heading1"/>
        <w:rPr>
          <w:lang w:val="en-US"/>
        </w:rPr>
      </w:pPr>
      <w:bookmarkStart w:id="528" w:name="_Toc437874682"/>
      <w:r w:rsidRPr="008344E7">
        <w:rPr>
          <w:lang w:val="en-US"/>
        </w:rPr>
        <w:t>Discussion</w:t>
      </w:r>
      <w:bookmarkEnd w:id="528"/>
    </w:p>
    <w:p w:rsidR="00E75E31" w:rsidRPr="008344E7" w:rsidRDefault="00E75E31" w:rsidP="00E75E31">
      <w:pPr>
        <w:pStyle w:val="Heading2"/>
        <w:rPr>
          <w:lang w:val="en-US"/>
        </w:rPr>
      </w:pPr>
      <w:bookmarkStart w:id="529" w:name="_Toc437874683"/>
      <w:r w:rsidRPr="008344E7">
        <w:rPr>
          <w:lang w:val="en-US"/>
        </w:rPr>
        <w:t>Major Challenges</w:t>
      </w:r>
      <w:bookmarkEnd w:id="529"/>
    </w:p>
    <w:p w:rsidR="0095263F" w:rsidRPr="008344E7" w:rsidRDefault="0095263F" w:rsidP="0095263F">
      <w:pPr>
        <w:pStyle w:val="Heading3"/>
        <w:rPr>
          <w:lang w:val="en-US"/>
        </w:rPr>
      </w:pPr>
      <w:bookmarkStart w:id="530" w:name="_Toc437874684"/>
      <w:r w:rsidRPr="008344E7">
        <w:rPr>
          <w:lang w:val="en-US"/>
        </w:rPr>
        <w:t>Code Repositories</w:t>
      </w:r>
      <w:bookmarkEnd w:id="530"/>
    </w:p>
    <w:p w:rsidR="00CA2967" w:rsidRPr="008344E7" w:rsidRDefault="00CA2967" w:rsidP="00CA2967">
      <w:pPr>
        <w:rPr>
          <w:lang w:val="en-US"/>
        </w:rPr>
      </w:pPr>
      <w:r w:rsidRPr="008344E7">
        <w:rPr>
          <w:lang w:val="en-US"/>
        </w:rPr>
        <w:t xml:space="preserve">To share the code and merge it after working on the app </w:t>
      </w:r>
      <w:del w:id="531" w:author="Gkonos  Charalampos" w:date="2015-12-15T12:24:00Z">
        <w:r w:rsidRPr="008344E7" w:rsidDel="00287038">
          <w:rPr>
            <w:lang w:val="en-US"/>
          </w:rPr>
          <w:delText>separately</w:delText>
        </w:r>
      </w:del>
      <w:ins w:id="532" w:author="Gkonos  Charalampos" w:date="2015-12-15T12:24:00Z">
        <w:r w:rsidR="00287038">
          <w:rPr>
            <w:lang w:val="en-US"/>
          </w:rPr>
          <w:t>individually</w:t>
        </w:r>
      </w:ins>
      <w:r w:rsidRPr="008344E7">
        <w:rPr>
          <w:lang w:val="en-US"/>
        </w:rPr>
        <w:t>, GitExtensions and BitBucket w</w:t>
      </w:r>
      <w:del w:id="533" w:author="Gkonos  Charalampos" w:date="2015-12-15T12:24:00Z">
        <w:r w:rsidRPr="008344E7" w:rsidDel="00287038">
          <w:rPr>
            <w:lang w:val="en-US"/>
          </w:rPr>
          <w:delText>h</w:delText>
        </w:r>
      </w:del>
      <w:r w:rsidRPr="008344E7">
        <w:rPr>
          <w:lang w:val="en-US"/>
        </w:rPr>
        <w:t xml:space="preserve">ere used. </w:t>
      </w:r>
      <w:ins w:id="534" w:author="Gkonos  Charalampos" w:date="2015-12-15T12:25:00Z">
        <w:r w:rsidR="00287038">
          <w:rPr>
            <w:lang w:val="en-US"/>
          </w:rPr>
          <w:t xml:space="preserve">However, </w:t>
        </w:r>
      </w:ins>
      <w:del w:id="535" w:author="Gkonos  Charalampos" w:date="2015-12-15T12:25:00Z">
        <w:r w:rsidRPr="008344E7" w:rsidDel="00287038">
          <w:rPr>
            <w:lang w:val="en-US"/>
          </w:rPr>
          <w:delText>T</w:delText>
        </w:r>
      </w:del>
      <w:ins w:id="536" w:author="Gkonos  Charalampos" w:date="2015-12-15T12:25:00Z">
        <w:r w:rsidR="00287038">
          <w:rPr>
            <w:lang w:val="en-US"/>
          </w:rPr>
          <w:t>t</w:t>
        </w:r>
      </w:ins>
      <w:r w:rsidRPr="008344E7">
        <w:rPr>
          <w:lang w:val="en-US"/>
        </w:rPr>
        <w:t xml:space="preserve">he </w:t>
      </w:r>
      <w:ins w:id="537" w:author="Gkonos  Charalampos" w:date="2015-12-15T12:25:00Z">
        <w:r w:rsidR="00287038">
          <w:rPr>
            <w:lang w:val="en-US"/>
          </w:rPr>
          <w:t>“</w:t>
        </w:r>
      </w:ins>
      <w:del w:id="538" w:author="Gkonos  Charalampos" w:date="2015-12-15T12:26:00Z">
        <w:r w:rsidRPr="008344E7" w:rsidDel="00287038">
          <w:rPr>
            <w:lang w:val="en-US"/>
          </w:rPr>
          <w:delText>pull</w:delText>
        </w:r>
      </w:del>
      <w:ins w:id="539" w:author="Gkonos  Charalampos" w:date="2015-12-15T12:26:00Z">
        <w:r w:rsidR="00287038">
          <w:rPr>
            <w:lang w:val="en-US"/>
          </w:rPr>
          <w:t>P</w:t>
        </w:r>
        <w:r w:rsidR="00287038" w:rsidRPr="008344E7">
          <w:rPr>
            <w:lang w:val="en-US"/>
          </w:rPr>
          <w:t>ull</w:t>
        </w:r>
      </w:ins>
      <w:ins w:id="540" w:author="Gkonos  Charalampos" w:date="2015-12-15T12:25:00Z">
        <w:r w:rsidR="00287038">
          <w:rPr>
            <w:lang w:val="en-US"/>
          </w:rPr>
          <w:t>”</w:t>
        </w:r>
      </w:ins>
      <w:r w:rsidRPr="008344E7">
        <w:rPr>
          <w:lang w:val="en-US"/>
        </w:rPr>
        <w:t xml:space="preserve"> request wasn’t pulling the current version from BitBucket</w:t>
      </w:r>
      <w:ins w:id="541" w:author="Gkonos  Charalampos" w:date="2015-12-15T12:25:00Z">
        <w:r w:rsidR="00287038">
          <w:rPr>
            <w:lang w:val="en-US"/>
          </w:rPr>
          <w:t xml:space="preserve"> always,</w:t>
        </w:r>
      </w:ins>
      <w:r w:rsidRPr="008344E7">
        <w:rPr>
          <w:lang w:val="en-US"/>
        </w:rPr>
        <w:t xml:space="preserve"> and </w:t>
      </w:r>
      <w:ins w:id="542" w:author="Gkonos  Charalampos" w:date="2015-12-15T12:26:00Z">
        <w:r w:rsidR="00287038">
          <w:rPr>
            <w:lang w:val="en-US"/>
          </w:rPr>
          <w:t>“</w:t>
        </w:r>
      </w:ins>
      <w:r w:rsidRPr="008344E7">
        <w:rPr>
          <w:lang w:val="en-US"/>
        </w:rPr>
        <w:t>Commit</w:t>
      </w:r>
      <w:ins w:id="543" w:author="Gkonos  Charalampos" w:date="2015-12-15T12:26:00Z">
        <w:r w:rsidR="00287038">
          <w:rPr>
            <w:lang w:val="en-US"/>
          </w:rPr>
          <w:t>”</w:t>
        </w:r>
      </w:ins>
      <w:r w:rsidRPr="008344E7">
        <w:rPr>
          <w:lang w:val="en-US"/>
        </w:rPr>
        <w:t xml:space="preserve"> and </w:t>
      </w:r>
      <w:ins w:id="544" w:author="Gkonos  Charalampos" w:date="2015-12-15T12:26:00Z">
        <w:r w:rsidR="00287038">
          <w:rPr>
            <w:lang w:val="en-US"/>
          </w:rPr>
          <w:t>“</w:t>
        </w:r>
      </w:ins>
      <w:r w:rsidRPr="008344E7">
        <w:rPr>
          <w:lang w:val="en-US"/>
        </w:rPr>
        <w:t>Push</w:t>
      </w:r>
      <w:ins w:id="545" w:author="Gkonos  Charalampos" w:date="2015-12-15T12:26:00Z">
        <w:r w:rsidR="00287038">
          <w:rPr>
            <w:lang w:val="en-US"/>
          </w:rPr>
          <w:t>”</w:t>
        </w:r>
      </w:ins>
      <w:r w:rsidRPr="008344E7">
        <w:rPr>
          <w:lang w:val="en-US"/>
        </w:rPr>
        <w:t xml:space="preserve"> didn’t work </w:t>
      </w:r>
      <w:ins w:id="546" w:author="Gkonos  Charalampos" w:date="2015-12-15T12:26:00Z">
        <w:r w:rsidR="00287038">
          <w:rPr>
            <w:lang w:val="en-US"/>
          </w:rPr>
          <w:t>always as expected</w:t>
        </w:r>
      </w:ins>
      <w:del w:id="547" w:author="Gkonos  Charalampos" w:date="2015-12-15T12:27:00Z">
        <w:r w:rsidRPr="008344E7" w:rsidDel="00287038">
          <w:rPr>
            <w:lang w:val="en-US"/>
          </w:rPr>
          <w:delText>all the</w:delText>
        </w:r>
      </w:del>
      <w:del w:id="548" w:author="Gkonos  Charalampos" w:date="2015-12-15T12:26:00Z">
        <w:r w:rsidRPr="008344E7" w:rsidDel="00287038">
          <w:rPr>
            <w:lang w:val="en-US"/>
          </w:rPr>
          <w:delText xml:space="preserve"> time</w:delText>
        </w:r>
      </w:del>
      <w:r w:rsidRPr="008344E7">
        <w:rPr>
          <w:lang w:val="en-US"/>
        </w:rPr>
        <w:t xml:space="preserve">. </w:t>
      </w:r>
      <w:del w:id="549" w:author="Gkonos  Charalampos" w:date="2015-12-15T12:27:00Z">
        <w:r w:rsidRPr="008344E7" w:rsidDel="00287038">
          <w:rPr>
            <w:lang w:val="en-US"/>
          </w:rPr>
          <w:delText>Also</w:delText>
        </w:r>
      </w:del>
      <w:ins w:id="550" w:author="Gkonos  Charalampos" w:date="2015-12-15T12:27:00Z">
        <w:r w:rsidR="00287038">
          <w:rPr>
            <w:lang w:val="en-US"/>
          </w:rPr>
          <w:t>In addition to that</w:t>
        </w:r>
      </w:ins>
      <w:r w:rsidRPr="008344E7">
        <w:rPr>
          <w:lang w:val="en-US"/>
        </w:rPr>
        <w:t xml:space="preserve">, the merge software </w:t>
      </w:r>
      <w:ins w:id="551" w:author="Gkonos  Charalampos" w:date="2015-12-15T12:27:00Z">
        <w:r w:rsidR="00287038">
          <w:rPr>
            <w:lang w:val="en-US"/>
          </w:rPr>
          <w:t>“</w:t>
        </w:r>
      </w:ins>
      <w:r w:rsidRPr="008344E7">
        <w:rPr>
          <w:lang w:val="en-US"/>
        </w:rPr>
        <w:t>K3diff</w:t>
      </w:r>
      <w:ins w:id="552" w:author="Gkonos  Charalampos" w:date="2015-12-15T12:27:00Z">
        <w:r w:rsidR="00287038">
          <w:rPr>
            <w:lang w:val="en-US"/>
          </w:rPr>
          <w:t>”</w:t>
        </w:r>
      </w:ins>
      <w:r w:rsidRPr="008344E7">
        <w:rPr>
          <w:lang w:val="en-US"/>
        </w:rPr>
        <w:t xml:space="preserve"> didn’t work</w:t>
      </w:r>
      <w:del w:id="553" w:author="Gkonos  Charalampos" w:date="2015-12-15T12:27:00Z">
        <w:r w:rsidRPr="008344E7" w:rsidDel="0027636B">
          <w:rPr>
            <w:lang w:val="en-US"/>
          </w:rPr>
          <w:delText>ing</w:delText>
        </w:r>
      </w:del>
      <w:r w:rsidRPr="008344E7">
        <w:rPr>
          <w:lang w:val="en-US"/>
        </w:rPr>
        <w:t xml:space="preserve"> properly, </w:t>
      </w:r>
      <w:ins w:id="554" w:author="Gkonos  Charalampos" w:date="2015-12-15T12:27:00Z">
        <w:r w:rsidR="0027636B">
          <w:rPr>
            <w:lang w:val="en-US"/>
          </w:rPr>
          <w:t xml:space="preserve">so </w:t>
        </w:r>
      </w:ins>
      <w:r w:rsidRPr="008344E7">
        <w:rPr>
          <w:lang w:val="en-US"/>
        </w:rPr>
        <w:t>it was</w:t>
      </w:r>
      <w:del w:id="555" w:author="Gkonos  Charalampos" w:date="2015-12-15T12:27:00Z">
        <w:r w:rsidRPr="008344E7" w:rsidDel="0027636B">
          <w:rPr>
            <w:lang w:val="en-US"/>
          </w:rPr>
          <w:delText>n’t</w:delText>
        </w:r>
      </w:del>
      <w:r w:rsidRPr="008344E7">
        <w:rPr>
          <w:lang w:val="en-US"/>
        </w:rPr>
        <w:t xml:space="preserve"> </w:t>
      </w:r>
      <w:ins w:id="556" w:author="Gkonos  Charalampos" w:date="2015-12-15T12:27:00Z">
        <w:r w:rsidR="0027636B">
          <w:rPr>
            <w:lang w:val="en-US"/>
          </w:rPr>
          <w:t>im</w:t>
        </w:r>
      </w:ins>
      <w:r w:rsidRPr="008344E7">
        <w:rPr>
          <w:lang w:val="en-US"/>
        </w:rPr>
        <w:t>possible to save the solved conflicts</w:t>
      </w:r>
      <w:ins w:id="557" w:author="Gkonos  Charalampos" w:date="2015-12-15T12:28:00Z">
        <w:r w:rsidR="0027636B">
          <w:rPr>
            <w:lang w:val="en-US"/>
          </w:rPr>
          <w:t>.</w:t>
        </w:r>
      </w:ins>
      <w:r w:rsidRPr="008344E7">
        <w:rPr>
          <w:lang w:val="en-US"/>
        </w:rPr>
        <w:t xml:space="preserve"> </w:t>
      </w:r>
      <w:del w:id="558" w:author="Gkonos  Charalampos" w:date="2015-12-15T12:28:00Z">
        <w:r w:rsidRPr="008344E7" w:rsidDel="0027636B">
          <w:rPr>
            <w:lang w:val="en-US"/>
          </w:rPr>
          <w:delText>and t</w:delText>
        </w:r>
      </w:del>
      <w:ins w:id="559" w:author="Gkonos  Charalampos" w:date="2015-12-15T12:28:00Z">
        <w:r w:rsidR="0027636B">
          <w:rPr>
            <w:lang w:val="en-US"/>
          </w:rPr>
          <w:t>T</w:t>
        </w:r>
      </w:ins>
      <w:r w:rsidRPr="008344E7">
        <w:rPr>
          <w:lang w:val="en-US"/>
        </w:rPr>
        <w:t>herefore</w:t>
      </w:r>
      <w:ins w:id="560" w:author="Gkonos  Charalampos" w:date="2015-12-15T12:28:00Z">
        <w:r w:rsidR="0027636B">
          <w:rPr>
            <w:lang w:val="en-US"/>
          </w:rPr>
          <w:t>,</w:t>
        </w:r>
      </w:ins>
      <w:r w:rsidRPr="008344E7">
        <w:rPr>
          <w:lang w:val="en-US"/>
        </w:rPr>
        <w:t xml:space="preserve"> the merged file resulted in being corrupt and the merge needed to be cleaned up by hand.</w:t>
      </w:r>
      <w:del w:id="561" w:author="Gkonos  Charalampos" w:date="2015-12-15T12:28:00Z">
        <w:r w:rsidRPr="008344E7" w:rsidDel="0027636B">
          <w:rPr>
            <w:lang w:val="en-US"/>
          </w:rPr>
          <w:delText xml:space="preserve"> </w:delText>
        </w:r>
      </w:del>
    </w:p>
    <w:p w:rsidR="00CA2967" w:rsidRPr="008344E7" w:rsidRDefault="00CA2967" w:rsidP="00CA2967">
      <w:pPr>
        <w:rPr>
          <w:lang w:val="en-US"/>
        </w:rPr>
      </w:pPr>
    </w:p>
    <w:p w:rsidR="00CA2967" w:rsidRPr="008344E7" w:rsidRDefault="00CA2967" w:rsidP="00CA2967">
      <w:pPr>
        <w:rPr>
          <w:lang w:val="en-US"/>
        </w:rPr>
      </w:pPr>
      <w:r w:rsidRPr="008344E7">
        <w:rPr>
          <w:lang w:val="en-US"/>
        </w:rPr>
        <w:t xml:space="preserve">To avoid these problems, the Server provided by IKG was used to exchange the current project folder, copy it to the Git-folder and then </w:t>
      </w:r>
      <w:del w:id="562" w:author="Gkonos  Charalampos" w:date="2015-12-15T12:29:00Z">
        <w:r w:rsidRPr="008344E7" w:rsidDel="0027636B">
          <w:rPr>
            <w:lang w:val="en-US"/>
          </w:rPr>
          <w:delText>work on</w:delText>
        </w:r>
      </w:del>
      <w:ins w:id="563" w:author="Gkonos  Charalampos" w:date="2015-12-15T12:29:00Z">
        <w:r w:rsidR="0027636B">
          <w:rPr>
            <w:lang w:val="en-US"/>
          </w:rPr>
          <w:t xml:space="preserve">continue working </w:t>
        </w:r>
      </w:ins>
      <w:del w:id="564" w:author="Gkonos  Charalampos" w:date="2015-12-15T12:29:00Z">
        <w:r w:rsidRPr="008344E7" w:rsidDel="0027636B">
          <w:rPr>
            <w:lang w:val="en-US"/>
          </w:rPr>
          <w:delText xml:space="preserve"> </w:delText>
        </w:r>
      </w:del>
      <w:r w:rsidRPr="008344E7">
        <w:rPr>
          <w:lang w:val="en-US"/>
        </w:rPr>
        <w:t xml:space="preserve">with that version. Nevertheless, this procedure took a lot of time and </w:t>
      </w:r>
      <w:del w:id="565" w:author="Gkonos  Charalampos" w:date="2015-12-15T12:30:00Z">
        <w:r w:rsidRPr="008344E7" w:rsidDel="0027636B">
          <w:rPr>
            <w:lang w:val="en-US"/>
          </w:rPr>
          <w:delText>didn’t prove to be useful</w:delText>
        </w:r>
      </w:del>
      <w:ins w:id="566" w:author="Gkonos  Charalampos" w:date="2015-12-15T12:30:00Z">
        <w:r w:rsidR="0027636B">
          <w:rPr>
            <w:lang w:val="en-US"/>
          </w:rPr>
          <w:t>we consider it can be really frustrated</w:t>
        </w:r>
      </w:ins>
      <w:r w:rsidRPr="008344E7">
        <w:rPr>
          <w:lang w:val="en-US"/>
        </w:rPr>
        <w:t xml:space="preserve"> for bigger projects.</w:t>
      </w:r>
    </w:p>
    <w:p w:rsidR="0095263F" w:rsidRPr="008344E7" w:rsidRDefault="0095263F" w:rsidP="0095263F">
      <w:pPr>
        <w:rPr>
          <w:lang w:val="en-US"/>
        </w:rPr>
      </w:pPr>
    </w:p>
    <w:p w:rsidR="0095263F" w:rsidRPr="008344E7" w:rsidRDefault="0095263F" w:rsidP="0095263F">
      <w:pPr>
        <w:pStyle w:val="Heading3"/>
        <w:rPr>
          <w:lang w:val="en-US"/>
        </w:rPr>
      </w:pPr>
      <w:bookmarkStart w:id="567" w:name="_Toc437874685"/>
      <w:r w:rsidRPr="008344E7">
        <w:rPr>
          <w:lang w:val="en-US"/>
        </w:rPr>
        <w:t>ArcGIS for Android SDK</w:t>
      </w:r>
      <w:bookmarkEnd w:id="567"/>
    </w:p>
    <w:p w:rsidR="0095263F" w:rsidRDefault="00CA2967" w:rsidP="0095263F">
      <w:pPr>
        <w:rPr>
          <w:lang w:val="en-US"/>
        </w:rPr>
      </w:pPr>
      <w:r w:rsidRPr="008344E7">
        <w:rPr>
          <w:lang w:val="en-US"/>
        </w:rPr>
        <w:t xml:space="preserve">The online help and </w:t>
      </w:r>
    </w:p>
    <w:p w:rsidR="006D6864" w:rsidRPr="008344E7" w:rsidRDefault="006D6864" w:rsidP="0095263F">
      <w:pPr>
        <w:rPr>
          <w:lang w:val="en-US"/>
        </w:rPr>
      </w:pPr>
    </w:p>
    <w:p w:rsidR="0095263F" w:rsidRDefault="006D6864" w:rsidP="006D6864">
      <w:pPr>
        <w:pStyle w:val="Heading3"/>
        <w:rPr>
          <w:lang w:val="en-US"/>
        </w:rPr>
      </w:pPr>
      <w:bookmarkStart w:id="568" w:name="_Toc437874686"/>
      <w:r>
        <w:rPr>
          <w:lang w:val="en-US"/>
        </w:rPr>
        <w:t>Unimplemented functionalities</w:t>
      </w:r>
      <w:bookmarkEnd w:id="568"/>
    </w:p>
    <w:p w:rsidR="004D059C" w:rsidRDefault="004D059C" w:rsidP="004D059C">
      <w:pPr>
        <w:pStyle w:val="Heading4"/>
        <w:rPr>
          <w:lang w:val="en-US"/>
        </w:rPr>
      </w:pPr>
      <w:r>
        <w:rPr>
          <w:lang w:val="en-US"/>
        </w:rPr>
        <w:t>Search functionality</w:t>
      </w:r>
    </w:p>
    <w:p w:rsidR="002407A9" w:rsidRPr="002407A9" w:rsidRDefault="002407A9" w:rsidP="002407A9">
      <w:pPr>
        <w:rPr>
          <w:lang w:val="en-US"/>
        </w:rPr>
      </w:pPr>
      <w:r>
        <w:rPr>
          <w:lang w:val="en-US"/>
        </w:rPr>
        <w:t>//Julia</w:t>
      </w:r>
    </w:p>
    <w:p w:rsidR="004D059C" w:rsidRPr="004D059C" w:rsidRDefault="004D059C" w:rsidP="004D059C">
      <w:pPr>
        <w:rPr>
          <w:lang w:val="en-US"/>
        </w:rPr>
      </w:pPr>
    </w:p>
    <w:p w:rsidR="00F852F4" w:rsidRPr="008344E7" w:rsidRDefault="00E75E31" w:rsidP="00E75E31">
      <w:pPr>
        <w:pStyle w:val="Heading2"/>
        <w:rPr>
          <w:lang w:val="en-US"/>
        </w:rPr>
      </w:pPr>
      <w:bookmarkStart w:id="569" w:name="_Toc437874687"/>
      <w:r w:rsidRPr="008344E7">
        <w:rPr>
          <w:lang w:val="en-US"/>
        </w:rPr>
        <w:t>Outlook and future functionalities</w:t>
      </w:r>
      <w:bookmarkEnd w:id="569"/>
    </w:p>
    <w:p w:rsidR="00F852F4" w:rsidRPr="008344E7" w:rsidRDefault="00F852F4" w:rsidP="00F852F4">
      <w:pPr>
        <w:pStyle w:val="Heading3"/>
        <w:rPr>
          <w:lang w:val="en-US"/>
        </w:rPr>
      </w:pPr>
      <w:bookmarkStart w:id="570" w:name="_Toc437874688"/>
      <w:r w:rsidRPr="008344E7">
        <w:rPr>
          <w:lang w:val="en-US"/>
        </w:rPr>
        <w:t>Tours</w:t>
      </w:r>
      <w:bookmarkEnd w:id="570"/>
    </w:p>
    <w:p w:rsidR="00F852F4" w:rsidRPr="008344E7" w:rsidRDefault="00F852F4" w:rsidP="00F852F4">
      <w:pPr>
        <w:rPr>
          <w:lang w:val="en-US"/>
        </w:rPr>
      </w:pPr>
      <w:r w:rsidRPr="008344E7">
        <w:rPr>
          <w:lang w:val="en-US"/>
        </w:rPr>
        <w:t>More tours could be implemented</w:t>
      </w:r>
    </w:p>
    <w:p w:rsidR="00F852F4" w:rsidRPr="008344E7" w:rsidRDefault="00F852F4" w:rsidP="00F852F4">
      <w:pPr>
        <w:rPr>
          <w:lang w:val="en-US"/>
        </w:rPr>
      </w:pPr>
      <w:r w:rsidRPr="008344E7">
        <w:rPr>
          <w:lang w:val="en-US"/>
        </w:rPr>
        <w:t>Addition of sound, by adding the stories to be found on this website:</w:t>
      </w:r>
    </w:p>
    <w:p w:rsidR="00F852F4" w:rsidRPr="008344E7" w:rsidRDefault="001D5697" w:rsidP="00F852F4">
      <w:pPr>
        <w:rPr>
          <w:lang w:val="en-US"/>
        </w:rPr>
      </w:pPr>
      <w:hyperlink r:id="rId10" w:history="1">
        <w:r w:rsidR="00F852F4" w:rsidRPr="008344E7">
          <w:rPr>
            <w:rStyle w:val="Hyperlink"/>
            <w:lang w:val="en-US"/>
          </w:rPr>
          <w:t>https://www.stadt-zuerich.ch/ted/de/index/stadtverkehr2025/zu-fuss/hoerspiele.html</w:t>
        </w:r>
      </w:hyperlink>
    </w:p>
    <w:p w:rsidR="00F852F4" w:rsidRPr="008344E7" w:rsidDel="00287038" w:rsidRDefault="00F852F4" w:rsidP="00F852F4">
      <w:pPr>
        <w:rPr>
          <w:del w:id="571" w:author="Gkonos  Charalampos" w:date="2015-12-15T12:23:00Z"/>
          <w:lang w:val="en-US"/>
        </w:rPr>
      </w:pPr>
    </w:p>
    <w:p w:rsidR="00F852F4" w:rsidRPr="008344E7" w:rsidDel="00287038" w:rsidRDefault="00F852F4" w:rsidP="00F852F4">
      <w:pPr>
        <w:rPr>
          <w:del w:id="572" w:author="Gkonos  Charalampos" w:date="2015-12-15T12:23:00Z"/>
          <w:lang w:val="en-US"/>
        </w:rPr>
      </w:pPr>
    </w:p>
    <w:p w:rsidR="00F852F4" w:rsidRPr="008344E7" w:rsidDel="00287038" w:rsidRDefault="00F852F4" w:rsidP="00F852F4">
      <w:pPr>
        <w:rPr>
          <w:del w:id="573" w:author="Gkonos  Charalampos" w:date="2015-12-15T12:23:00Z"/>
          <w:lang w:val="en-US"/>
        </w:rPr>
      </w:pPr>
    </w:p>
    <w:p w:rsidR="00CB25EE" w:rsidRPr="008344E7" w:rsidRDefault="00CB25EE">
      <w:pPr>
        <w:rPr>
          <w:lang w:val="en-US"/>
        </w:rPr>
      </w:pPr>
    </w:p>
    <w:sectPr w:rsidR="00CB25EE" w:rsidRPr="008344E7" w:rsidSect="00CC37CA">
      <w:footerReference w:type="default" r:id="rId11"/>
      <w:headerReference w:type="first" r:id="rId12"/>
      <w:pgSz w:w="11906" w:h="16838" w:code="9"/>
      <w:pgMar w:top="1758" w:right="1418" w:bottom="851" w:left="1418" w:header="56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494" w:rsidRDefault="00B86494" w:rsidP="00EF6CBC">
      <w:r>
        <w:separator/>
      </w:r>
    </w:p>
  </w:endnote>
  <w:endnote w:type="continuationSeparator" w:id="0">
    <w:p w:rsidR="00B86494" w:rsidRDefault="00B86494" w:rsidP="00EF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494" w:rsidRPr="00C04B4D" w:rsidRDefault="00B86494" w:rsidP="00C04B4D">
    <w:pPr>
      <w:pStyle w:val="Footer"/>
    </w:pPr>
    <w:r>
      <w:fldChar w:fldCharType="begin"/>
    </w:r>
    <w:r>
      <w:instrText xml:space="preserve"> PAGE   \* MERGEFORMAT </w:instrText>
    </w:r>
    <w:r>
      <w:fldChar w:fldCharType="separate"/>
    </w:r>
    <w:r w:rsidR="001D5697">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494" w:rsidRDefault="00B86494" w:rsidP="0035085F">
      <w:pPr>
        <w:pStyle w:val="FootnoteText"/>
        <w:spacing w:before="60"/>
      </w:pPr>
    </w:p>
  </w:footnote>
  <w:footnote w:type="continuationSeparator" w:id="0">
    <w:p w:rsidR="00B86494" w:rsidRDefault="00B86494" w:rsidP="00EF6CBC">
      <w:r>
        <w:continuationSeparator/>
      </w:r>
    </w:p>
  </w:footnote>
  <w:footnote w:type="continuationNotice" w:id="1">
    <w:p w:rsidR="00B86494" w:rsidRPr="003C68E6" w:rsidRDefault="00B86494" w:rsidP="003C68E6">
      <w:pPr>
        <w:pStyle w:val="Footer"/>
        <w:jc w:val="both"/>
      </w:pPr>
    </w:p>
  </w:footnote>
  <w:footnote w:id="2">
    <w:p w:rsidR="00B86494" w:rsidRPr="00F852F4" w:rsidRDefault="00B86494">
      <w:pPr>
        <w:pStyle w:val="FootnoteText"/>
      </w:pPr>
      <w:r>
        <w:rPr>
          <w:rStyle w:val="FootnoteReference"/>
        </w:rPr>
        <w:footnoteRef/>
      </w:r>
      <w:r w:rsidRPr="00F852F4">
        <w:t xml:space="preserve"> </w:t>
      </w:r>
      <w:hyperlink r:id="rId1" w:history="1">
        <w:r w:rsidRPr="00F852F4">
          <w:rPr>
            <w:rStyle w:val="Hyperlink"/>
            <w:u w:val="none"/>
          </w:rPr>
          <w:t>https://www.stadt-zuerich.ch/ted/de/index/stadtverkehr2025/zu-fuss/routen.html</w:t>
        </w:r>
      </w:hyperlink>
    </w:p>
  </w:footnote>
  <w:footnote w:id="3">
    <w:p w:rsidR="00B86494" w:rsidRPr="00F852F4" w:rsidRDefault="00B86494" w:rsidP="003B77C7">
      <w:r>
        <w:rPr>
          <w:rStyle w:val="FootnoteReference"/>
        </w:rPr>
        <w:footnoteRef/>
      </w:r>
      <w:r w:rsidRPr="00F852F4">
        <w:t xml:space="preserve"> </w:t>
      </w:r>
      <w:hyperlink r:id="rId2" w:history="1">
        <w:r w:rsidRPr="00F852F4">
          <w:rPr>
            <w:sz w:val="15"/>
            <w:szCs w:val="20"/>
          </w:rPr>
          <w:t>https://developers.arcgis.com/android/guide/license-your-app.htm</w:t>
        </w:r>
      </w:hyperlink>
      <w:r w:rsidRPr="00F852F4">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494" w:rsidRDefault="00B86494">
    <w:pPr>
      <w:pStyle w:val="Header"/>
    </w:pPr>
    <w:r>
      <w:rPr>
        <w:noProof/>
        <w:lang w:val="en-US"/>
      </w:rPr>
      <mc:AlternateContent>
        <mc:Choice Requires="wps">
          <w:drawing>
            <wp:anchor distT="0" distB="0" distL="114300" distR="114300" simplePos="0" relativeHeight="251662336" behindDoc="0" locked="0" layoutInCell="1" allowOverlap="1" wp14:anchorId="138C55D4" wp14:editId="09C57046">
              <wp:simplePos x="0" y="0"/>
              <wp:positionH relativeFrom="page">
                <wp:posOffset>579755</wp:posOffset>
              </wp:positionH>
              <wp:positionV relativeFrom="page">
                <wp:posOffset>1119505</wp:posOffset>
              </wp:positionV>
              <wp:extent cx="6404400" cy="4240800"/>
              <wp:effectExtent l="0" t="0" r="0" b="7620"/>
              <wp:wrapNone/>
              <wp:docPr id="15" name="Rechteck 15"/>
              <wp:cNvGraphicFramePr/>
              <a:graphic xmlns:a="http://schemas.openxmlformats.org/drawingml/2006/main">
                <a:graphicData uri="http://schemas.microsoft.com/office/word/2010/wordprocessingShape">
                  <wps:wsp>
                    <wps:cNvSpPr/>
                    <wps:spPr>
                      <a:xfrm>
                        <a:off x="0" y="0"/>
                        <a:ext cx="6404400" cy="4240800"/>
                      </a:xfrm>
                      <a:prstGeom prst="rect">
                        <a:avLst/>
                      </a:prstGeom>
                      <a:solidFill>
                        <a:srgbClr val="6F6F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661C6" id="Rechteck 15" o:spid="_x0000_s1026" style="position:absolute;margin-left:45.65pt;margin-top:88.15pt;width:504.3pt;height:333.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" fillcolor="#6f6f6e" stroked="f" strokeweight="2pt">
              <w10:wrap anchorx="page" anchory="page"/>
            </v:rect>
          </w:pict>
        </mc:Fallback>
      </mc:AlternateContent>
    </w:r>
    <w:r>
      <w:rPr>
        <w:noProof/>
        <w:lang w:val="en-US"/>
      </w:rPr>
      <w:drawing>
        <wp:anchor distT="0" distB="0" distL="114300" distR="114300" simplePos="0" relativeHeight="251660288" behindDoc="0" locked="1" layoutInCell="1" allowOverlap="1" wp14:anchorId="7670E121" wp14:editId="63799590">
          <wp:simplePos x="0" y="0"/>
          <wp:positionH relativeFrom="page">
            <wp:posOffset>540385</wp:posOffset>
          </wp:positionH>
          <wp:positionV relativeFrom="page">
            <wp:posOffset>504190</wp:posOffset>
          </wp:positionV>
          <wp:extent cx="1857600" cy="360000"/>
          <wp:effectExtent l="0" t="0" r="0" b="25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76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1" locked="0" layoutInCell="1" allowOverlap="1" wp14:anchorId="4A6BA8C7" wp14:editId="1F36B09D">
              <wp:simplePos x="0" y="0"/>
              <wp:positionH relativeFrom="page">
                <wp:posOffset>252095</wp:posOffset>
              </wp:positionH>
              <wp:positionV relativeFrom="page">
                <wp:posOffset>252095</wp:posOffset>
              </wp:positionV>
              <wp:extent cx="7056000" cy="1116000"/>
              <wp:effectExtent l="0" t="0" r="0" b="8255"/>
              <wp:wrapNone/>
              <wp:docPr id="2" name="Rechteck 2"/>
              <wp:cNvGraphicFramePr/>
              <a:graphic xmlns:a="http://schemas.openxmlformats.org/drawingml/2006/main">
                <a:graphicData uri="http://schemas.microsoft.com/office/word/2010/wordprocessingShape">
                  <wps:wsp>
                    <wps:cNvSpPr/>
                    <wps:spPr>
                      <a:xfrm>
                        <a:off x="0" y="0"/>
                        <a:ext cx="7056000" cy="1116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54240" id="Rechteck 2" o:spid="_x0000_s1026" style="position:absolute;margin-left:19.85pt;margin-top:19.85pt;width:555.6pt;height:8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" fillcolor="#1269b0 [3204]" stroked="f" strokeweight="2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B3C7D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603C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884F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9E97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525D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50F9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071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36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3A7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4E97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267F1"/>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3D6045"/>
    <w:multiLevelType w:val="multilevel"/>
    <w:tmpl w:val="EB3AA284"/>
    <w:numStyleLink w:val="Listeberschriften"/>
  </w:abstractNum>
  <w:abstractNum w:abstractNumId="12" w15:restartNumberingAfterBreak="0">
    <w:nsid w:val="358F7DC5"/>
    <w:multiLevelType w:val="multilevel"/>
    <w:tmpl w:val="182A59F4"/>
    <w:numStyleLink w:val="ListeAufzhlungen"/>
  </w:abstractNum>
  <w:abstractNum w:abstractNumId="13" w15:restartNumberingAfterBreak="0">
    <w:nsid w:val="3592526D"/>
    <w:multiLevelType w:val="multilevel"/>
    <w:tmpl w:val="182A59F4"/>
    <w:styleLink w:val="ListeAufzhlungen"/>
    <w:lvl w:ilvl="0">
      <w:start w:val="1"/>
      <w:numFmt w:val="bullet"/>
      <w:pStyle w:val="Aufzhlung"/>
      <w:lvlText w:val="–"/>
      <w:lvlJc w:val="left"/>
      <w:pPr>
        <w:ind w:left="567" w:hanging="567"/>
      </w:pPr>
      <w:rPr>
        <w:rFonts w:ascii="Arial" w:hAnsi="Arial" w:hint="default"/>
        <w:color w:val="auto"/>
      </w:rPr>
    </w:lvl>
    <w:lvl w:ilvl="1">
      <w:start w:val="1"/>
      <w:numFmt w:val="bullet"/>
      <w:lvlText w:val="–"/>
      <w:lvlJc w:val="left"/>
      <w:pPr>
        <w:ind w:left="567" w:hanging="567"/>
      </w:pPr>
      <w:rPr>
        <w:rFonts w:ascii="Arial" w:hAnsi="Arial" w:hint="default"/>
        <w:color w:val="auto"/>
      </w:rPr>
    </w:lvl>
    <w:lvl w:ilvl="2">
      <w:start w:val="1"/>
      <w:numFmt w:val="bullet"/>
      <w:lvlText w:val="–"/>
      <w:lvlJc w:val="left"/>
      <w:pPr>
        <w:ind w:left="567" w:hanging="567"/>
      </w:pPr>
      <w:rPr>
        <w:rFonts w:ascii="Arial" w:hAnsi="Arial" w:hint="default"/>
        <w:color w:val="auto"/>
      </w:rPr>
    </w:lvl>
    <w:lvl w:ilvl="3">
      <w:start w:val="1"/>
      <w:numFmt w:val="bullet"/>
      <w:lvlText w:val="–"/>
      <w:lvlJc w:val="left"/>
      <w:pPr>
        <w:ind w:left="567" w:hanging="567"/>
      </w:pPr>
      <w:rPr>
        <w:rFonts w:ascii="Arial" w:hAnsi="Arial" w:hint="default"/>
        <w:color w:val="auto"/>
      </w:rPr>
    </w:lvl>
    <w:lvl w:ilvl="4">
      <w:start w:val="1"/>
      <w:numFmt w:val="bullet"/>
      <w:lvlText w:val="–"/>
      <w:lvlJc w:val="left"/>
      <w:pPr>
        <w:ind w:left="567" w:hanging="567"/>
      </w:pPr>
      <w:rPr>
        <w:rFonts w:ascii="Arial" w:hAnsi="Arial" w:hint="default"/>
        <w:color w:val="auto"/>
      </w:rPr>
    </w:lvl>
    <w:lvl w:ilvl="5">
      <w:start w:val="1"/>
      <w:numFmt w:val="bullet"/>
      <w:lvlText w:val="–"/>
      <w:lvlJc w:val="left"/>
      <w:pPr>
        <w:ind w:left="567" w:hanging="567"/>
      </w:pPr>
      <w:rPr>
        <w:rFonts w:ascii="Arial" w:hAnsi="Arial" w:hint="default"/>
        <w:color w:val="auto"/>
      </w:rPr>
    </w:lvl>
    <w:lvl w:ilvl="6">
      <w:start w:val="1"/>
      <w:numFmt w:val="bullet"/>
      <w:lvlText w:val="–"/>
      <w:lvlJc w:val="left"/>
      <w:pPr>
        <w:ind w:left="567" w:hanging="567"/>
      </w:pPr>
      <w:rPr>
        <w:rFonts w:ascii="Arial" w:hAnsi="Arial" w:hint="default"/>
        <w:color w:val="auto"/>
      </w:rPr>
    </w:lvl>
    <w:lvl w:ilvl="7">
      <w:start w:val="1"/>
      <w:numFmt w:val="bullet"/>
      <w:lvlText w:val="–"/>
      <w:lvlJc w:val="left"/>
      <w:pPr>
        <w:ind w:left="567" w:hanging="567"/>
      </w:pPr>
      <w:rPr>
        <w:rFonts w:ascii="Arial" w:hAnsi="Arial" w:hint="default"/>
        <w:color w:val="auto"/>
      </w:rPr>
    </w:lvl>
    <w:lvl w:ilvl="8">
      <w:start w:val="1"/>
      <w:numFmt w:val="bullet"/>
      <w:lvlText w:val="–"/>
      <w:lvlJc w:val="left"/>
      <w:pPr>
        <w:ind w:left="567" w:hanging="567"/>
      </w:pPr>
      <w:rPr>
        <w:rFonts w:ascii="Arial" w:hAnsi="Arial" w:hint="default"/>
        <w:color w:val="auto"/>
      </w:rPr>
    </w:lvl>
  </w:abstractNum>
  <w:abstractNum w:abstractNumId="14" w15:restartNumberingAfterBreak="0">
    <w:nsid w:val="3CFF533B"/>
    <w:multiLevelType w:val="multilevel"/>
    <w:tmpl w:val="182A59F4"/>
    <w:numStyleLink w:val="ListeAufzhlungen"/>
  </w:abstractNum>
  <w:abstractNum w:abstractNumId="15" w15:restartNumberingAfterBreak="0">
    <w:nsid w:val="3DDE22B2"/>
    <w:multiLevelType w:val="hybridMultilevel"/>
    <w:tmpl w:val="59545148"/>
    <w:lvl w:ilvl="0" w:tplc="C95E9D74">
      <w:start w:val="1"/>
      <w:numFmt w:val="decimal"/>
      <w:lvlText w:val="%1."/>
      <w:lvlJc w:val="left"/>
      <w:pPr>
        <w:tabs>
          <w:tab w:val="num" w:pos="720"/>
        </w:tabs>
        <w:ind w:left="720" w:hanging="360"/>
      </w:pPr>
    </w:lvl>
    <w:lvl w:ilvl="1" w:tplc="DDC0AFBC" w:tentative="1">
      <w:start w:val="1"/>
      <w:numFmt w:val="decimal"/>
      <w:lvlText w:val="%2."/>
      <w:lvlJc w:val="left"/>
      <w:pPr>
        <w:tabs>
          <w:tab w:val="num" w:pos="1440"/>
        </w:tabs>
        <w:ind w:left="1440" w:hanging="360"/>
      </w:pPr>
    </w:lvl>
    <w:lvl w:ilvl="2" w:tplc="68725B1A" w:tentative="1">
      <w:start w:val="1"/>
      <w:numFmt w:val="decimal"/>
      <w:lvlText w:val="%3."/>
      <w:lvlJc w:val="left"/>
      <w:pPr>
        <w:tabs>
          <w:tab w:val="num" w:pos="2160"/>
        </w:tabs>
        <w:ind w:left="2160" w:hanging="360"/>
      </w:pPr>
    </w:lvl>
    <w:lvl w:ilvl="3" w:tplc="63BC7890" w:tentative="1">
      <w:start w:val="1"/>
      <w:numFmt w:val="decimal"/>
      <w:lvlText w:val="%4."/>
      <w:lvlJc w:val="left"/>
      <w:pPr>
        <w:tabs>
          <w:tab w:val="num" w:pos="2880"/>
        </w:tabs>
        <w:ind w:left="2880" w:hanging="360"/>
      </w:pPr>
    </w:lvl>
    <w:lvl w:ilvl="4" w:tplc="B8CCDD86" w:tentative="1">
      <w:start w:val="1"/>
      <w:numFmt w:val="decimal"/>
      <w:lvlText w:val="%5."/>
      <w:lvlJc w:val="left"/>
      <w:pPr>
        <w:tabs>
          <w:tab w:val="num" w:pos="3600"/>
        </w:tabs>
        <w:ind w:left="3600" w:hanging="360"/>
      </w:pPr>
    </w:lvl>
    <w:lvl w:ilvl="5" w:tplc="EC401A12" w:tentative="1">
      <w:start w:val="1"/>
      <w:numFmt w:val="decimal"/>
      <w:lvlText w:val="%6."/>
      <w:lvlJc w:val="left"/>
      <w:pPr>
        <w:tabs>
          <w:tab w:val="num" w:pos="4320"/>
        </w:tabs>
        <w:ind w:left="4320" w:hanging="360"/>
      </w:pPr>
    </w:lvl>
    <w:lvl w:ilvl="6" w:tplc="68F6FE46" w:tentative="1">
      <w:start w:val="1"/>
      <w:numFmt w:val="decimal"/>
      <w:lvlText w:val="%7."/>
      <w:lvlJc w:val="left"/>
      <w:pPr>
        <w:tabs>
          <w:tab w:val="num" w:pos="5040"/>
        </w:tabs>
        <w:ind w:left="5040" w:hanging="360"/>
      </w:pPr>
    </w:lvl>
    <w:lvl w:ilvl="7" w:tplc="4C6A0640" w:tentative="1">
      <w:start w:val="1"/>
      <w:numFmt w:val="decimal"/>
      <w:lvlText w:val="%8."/>
      <w:lvlJc w:val="left"/>
      <w:pPr>
        <w:tabs>
          <w:tab w:val="num" w:pos="5760"/>
        </w:tabs>
        <w:ind w:left="5760" w:hanging="360"/>
      </w:pPr>
    </w:lvl>
    <w:lvl w:ilvl="8" w:tplc="1D48ABAA" w:tentative="1">
      <w:start w:val="1"/>
      <w:numFmt w:val="decimal"/>
      <w:lvlText w:val="%9."/>
      <w:lvlJc w:val="left"/>
      <w:pPr>
        <w:tabs>
          <w:tab w:val="num" w:pos="6480"/>
        </w:tabs>
        <w:ind w:left="6480" w:hanging="360"/>
      </w:pPr>
    </w:lvl>
  </w:abstractNum>
  <w:abstractNum w:abstractNumId="16" w15:restartNumberingAfterBreak="0">
    <w:nsid w:val="41AE76F8"/>
    <w:multiLevelType w:val="multilevel"/>
    <w:tmpl w:val="EB3AA284"/>
    <w:numStyleLink w:val="Listeberschriften"/>
  </w:abstractNum>
  <w:abstractNum w:abstractNumId="17" w15:restartNumberingAfterBreak="0">
    <w:nsid w:val="5A1347CA"/>
    <w:multiLevelType w:val="multilevel"/>
    <w:tmpl w:val="965CD478"/>
    <w:styleLink w:val="ListeNummerierungen"/>
    <w:lvl w:ilvl="0">
      <w:start w:val="1"/>
      <w:numFmt w:val="decimal"/>
      <w:pStyle w:val="Nummerierung"/>
      <w:lvlText w:val="%1."/>
      <w:lvlJc w:val="left"/>
      <w:pPr>
        <w:ind w:left="567" w:hanging="567"/>
      </w:pPr>
      <w:rPr>
        <w:rFonts w:hint="default"/>
      </w:rPr>
    </w:lvl>
    <w:lvl w:ilvl="1">
      <w:start w:val="1"/>
      <w:numFmt w:val="lowerLetter"/>
      <w:lvlText w:val="%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8" w15:restartNumberingAfterBreak="0">
    <w:nsid w:val="717C6DCF"/>
    <w:multiLevelType w:val="multilevel"/>
    <w:tmpl w:val="EB3AA284"/>
    <w:styleLink w:val="Listeberschriften"/>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suff w:val="space"/>
      <w:lvlText w:val="%1.%2.%3.%4"/>
      <w:lvlJc w:val="left"/>
      <w:pPr>
        <w:ind w:left="567" w:hanging="567"/>
      </w:pPr>
      <w:rPr>
        <w:rFonts w:hint="default"/>
      </w:rPr>
    </w:lvl>
    <w:lvl w:ilvl="4">
      <w:start w:val="1"/>
      <w:numFmt w:val="decimal"/>
      <w:suff w:val="space"/>
      <w:lvlText w:val="%1.%2.%3.%4.%5"/>
      <w:lvlJc w:val="left"/>
      <w:pPr>
        <w:ind w:left="567" w:hanging="567"/>
      </w:pPr>
      <w:rPr>
        <w:rFonts w:hint="default"/>
      </w:rPr>
    </w:lvl>
    <w:lvl w:ilvl="5">
      <w:start w:val="1"/>
      <w:numFmt w:val="decimal"/>
      <w:suff w:val="space"/>
      <w:lvlText w:val="%1.%2.%3.%4.%5.%6"/>
      <w:lvlJc w:val="left"/>
      <w:pPr>
        <w:ind w:left="567" w:hanging="567"/>
      </w:pPr>
      <w:rPr>
        <w:rFonts w:hint="default"/>
      </w:rPr>
    </w:lvl>
    <w:lvl w:ilvl="6">
      <w:start w:val="1"/>
      <w:numFmt w:val="decimal"/>
      <w:suff w:val="space"/>
      <w:lvlText w:val="%1.%2.%3.%4.%5.%6.%7"/>
      <w:lvlJc w:val="left"/>
      <w:pPr>
        <w:ind w:left="567" w:hanging="567"/>
      </w:pPr>
      <w:rPr>
        <w:rFonts w:hint="default"/>
      </w:rPr>
    </w:lvl>
    <w:lvl w:ilvl="7">
      <w:start w:val="1"/>
      <w:numFmt w:val="decimal"/>
      <w:suff w:val="space"/>
      <w:lvlText w:val="%1.%2.%3.%4.%5.%6.%7.%8"/>
      <w:lvlJc w:val="left"/>
      <w:pPr>
        <w:ind w:left="567" w:hanging="567"/>
      </w:pPr>
      <w:rPr>
        <w:rFonts w:hint="default"/>
      </w:rPr>
    </w:lvl>
    <w:lvl w:ilvl="8">
      <w:start w:val="1"/>
      <w:numFmt w:val="decimal"/>
      <w:suff w:val="space"/>
      <w:lvlText w:val="%1.%2.%3.%4.%5.%6.%7.%8.%9"/>
      <w:lvlJc w:val="left"/>
      <w:pPr>
        <w:ind w:left="567" w:hanging="567"/>
      </w:pPr>
      <w:rPr>
        <w:rFonts w:hint="default"/>
      </w:rPr>
    </w:lvl>
  </w:abstractNum>
  <w:abstractNum w:abstractNumId="19" w15:restartNumberingAfterBreak="0">
    <w:nsid w:val="79AF138A"/>
    <w:multiLevelType w:val="hybridMultilevel"/>
    <w:tmpl w:val="A05C6D6C"/>
    <w:lvl w:ilvl="0" w:tplc="5CE8C34A">
      <w:start w:val="1"/>
      <w:numFmt w:val="bullet"/>
      <w:lvlText w:val=""/>
      <w:lvlJc w:val="left"/>
      <w:pPr>
        <w:tabs>
          <w:tab w:val="num" w:pos="720"/>
        </w:tabs>
        <w:ind w:left="720" w:hanging="360"/>
      </w:pPr>
      <w:rPr>
        <w:rFonts w:ascii="Wingdings" w:hAnsi="Wingdings" w:hint="default"/>
      </w:rPr>
    </w:lvl>
    <w:lvl w:ilvl="1" w:tplc="7856DBD6">
      <w:numFmt w:val="bullet"/>
      <w:lvlText w:val=""/>
      <w:lvlJc w:val="left"/>
      <w:pPr>
        <w:tabs>
          <w:tab w:val="num" w:pos="1440"/>
        </w:tabs>
        <w:ind w:left="1440" w:hanging="360"/>
      </w:pPr>
      <w:rPr>
        <w:rFonts w:ascii="Wingdings" w:hAnsi="Wingdings" w:hint="default"/>
      </w:rPr>
    </w:lvl>
    <w:lvl w:ilvl="2" w:tplc="5078A670" w:tentative="1">
      <w:start w:val="1"/>
      <w:numFmt w:val="bullet"/>
      <w:lvlText w:val=""/>
      <w:lvlJc w:val="left"/>
      <w:pPr>
        <w:tabs>
          <w:tab w:val="num" w:pos="2160"/>
        </w:tabs>
        <w:ind w:left="2160" w:hanging="360"/>
      </w:pPr>
      <w:rPr>
        <w:rFonts w:ascii="Wingdings" w:hAnsi="Wingdings" w:hint="default"/>
      </w:rPr>
    </w:lvl>
    <w:lvl w:ilvl="3" w:tplc="B0A67254" w:tentative="1">
      <w:start w:val="1"/>
      <w:numFmt w:val="bullet"/>
      <w:lvlText w:val=""/>
      <w:lvlJc w:val="left"/>
      <w:pPr>
        <w:tabs>
          <w:tab w:val="num" w:pos="2880"/>
        </w:tabs>
        <w:ind w:left="2880" w:hanging="360"/>
      </w:pPr>
      <w:rPr>
        <w:rFonts w:ascii="Wingdings" w:hAnsi="Wingdings" w:hint="default"/>
      </w:rPr>
    </w:lvl>
    <w:lvl w:ilvl="4" w:tplc="7ABCE8A6" w:tentative="1">
      <w:start w:val="1"/>
      <w:numFmt w:val="bullet"/>
      <w:lvlText w:val=""/>
      <w:lvlJc w:val="left"/>
      <w:pPr>
        <w:tabs>
          <w:tab w:val="num" w:pos="3600"/>
        </w:tabs>
        <w:ind w:left="3600" w:hanging="360"/>
      </w:pPr>
      <w:rPr>
        <w:rFonts w:ascii="Wingdings" w:hAnsi="Wingdings" w:hint="default"/>
      </w:rPr>
    </w:lvl>
    <w:lvl w:ilvl="5" w:tplc="D9DA3348" w:tentative="1">
      <w:start w:val="1"/>
      <w:numFmt w:val="bullet"/>
      <w:lvlText w:val=""/>
      <w:lvlJc w:val="left"/>
      <w:pPr>
        <w:tabs>
          <w:tab w:val="num" w:pos="4320"/>
        </w:tabs>
        <w:ind w:left="4320" w:hanging="360"/>
      </w:pPr>
      <w:rPr>
        <w:rFonts w:ascii="Wingdings" w:hAnsi="Wingdings" w:hint="default"/>
      </w:rPr>
    </w:lvl>
    <w:lvl w:ilvl="6" w:tplc="987656BC" w:tentative="1">
      <w:start w:val="1"/>
      <w:numFmt w:val="bullet"/>
      <w:lvlText w:val=""/>
      <w:lvlJc w:val="left"/>
      <w:pPr>
        <w:tabs>
          <w:tab w:val="num" w:pos="5040"/>
        </w:tabs>
        <w:ind w:left="5040" w:hanging="360"/>
      </w:pPr>
      <w:rPr>
        <w:rFonts w:ascii="Wingdings" w:hAnsi="Wingdings" w:hint="default"/>
      </w:rPr>
    </w:lvl>
    <w:lvl w:ilvl="7" w:tplc="FA460876" w:tentative="1">
      <w:start w:val="1"/>
      <w:numFmt w:val="bullet"/>
      <w:lvlText w:val=""/>
      <w:lvlJc w:val="left"/>
      <w:pPr>
        <w:tabs>
          <w:tab w:val="num" w:pos="5760"/>
        </w:tabs>
        <w:ind w:left="5760" w:hanging="360"/>
      </w:pPr>
      <w:rPr>
        <w:rFonts w:ascii="Wingdings" w:hAnsi="Wingdings" w:hint="default"/>
      </w:rPr>
    </w:lvl>
    <w:lvl w:ilvl="8" w:tplc="D222051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1"/>
  </w:num>
  <w:num w:numId="14">
    <w:abstractNumId w:val="13"/>
  </w:num>
  <w:num w:numId="15">
    <w:abstractNumId w:val="14"/>
  </w:num>
  <w:num w:numId="16">
    <w:abstractNumId w:val="12"/>
  </w:num>
  <w:num w:numId="17">
    <w:abstractNumId w:val="10"/>
  </w:num>
  <w:num w:numId="18">
    <w:abstractNumId w:val="17"/>
  </w:num>
  <w:num w:numId="19">
    <w:abstractNumId w:val="19"/>
  </w:num>
  <w:num w:numId="2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konos  Charalampos">
    <w15:presenceInfo w15:providerId="AD" w15:userId="S-1-5-21-2025429265-764733703-1417001333-30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8"/>
  <w:autoHyphenation/>
  <w:hyphenationZone w:val="425"/>
  <w:drawingGridHorizontalSpacing w:val="113"/>
  <w:drawingGridVerticalSpacing w:val="113"/>
  <w:characterSpacingControl w:val="doNotCompress"/>
  <w:hdrShapeDefaults>
    <o:shapedefaults v:ext="edit" spidmax="16385"/>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59"/>
    <w:rsid w:val="00005C5C"/>
    <w:rsid w:val="00027AB7"/>
    <w:rsid w:val="0005499A"/>
    <w:rsid w:val="000654EA"/>
    <w:rsid w:val="00084B6C"/>
    <w:rsid w:val="00084D55"/>
    <w:rsid w:val="000A5334"/>
    <w:rsid w:val="000B0859"/>
    <w:rsid w:val="000B2C1C"/>
    <w:rsid w:val="000E4DDD"/>
    <w:rsid w:val="000F14E2"/>
    <w:rsid w:val="000F63A8"/>
    <w:rsid w:val="00131199"/>
    <w:rsid w:val="0014307C"/>
    <w:rsid w:val="00145FC9"/>
    <w:rsid w:val="00156C27"/>
    <w:rsid w:val="00162B68"/>
    <w:rsid w:val="00170D9E"/>
    <w:rsid w:val="00175857"/>
    <w:rsid w:val="00185806"/>
    <w:rsid w:val="00192572"/>
    <w:rsid w:val="001B2F3F"/>
    <w:rsid w:val="001D5697"/>
    <w:rsid w:val="0020475F"/>
    <w:rsid w:val="00226F3D"/>
    <w:rsid w:val="002304AF"/>
    <w:rsid w:val="002407A9"/>
    <w:rsid w:val="00241B41"/>
    <w:rsid w:val="002502B0"/>
    <w:rsid w:val="0027636B"/>
    <w:rsid w:val="00283D9A"/>
    <w:rsid w:val="00287038"/>
    <w:rsid w:val="00293027"/>
    <w:rsid w:val="002E6D6F"/>
    <w:rsid w:val="002F254B"/>
    <w:rsid w:val="00301C44"/>
    <w:rsid w:val="00314D27"/>
    <w:rsid w:val="00334526"/>
    <w:rsid w:val="00343905"/>
    <w:rsid w:val="0035085F"/>
    <w:rsid w:val="00377195"/>
    <w:rsid w:val="00383112"/>
    <w:rsid w:val="003832E6"/>
    <w:rsid w:val="003838FC"/>
    <w:rsid w:val="003B213A"/>
    <w:rsid w:val="003B4BED"/>
    <w:rsid w:val="003B66F4"/>
    <w:rsid w:val="003B77C7"/>
    <w:rsid w:val="003C68E6"/>
    <w:rsid w:val="003D08BA"/>
    <w:rsid w:val="003D404D"/>
    <w:rsid w:val="003E14BF"/>
    <w:rsid w:val="003E16AB"/>
    <w:rsid w:val="00406B68"/>
    <w:rsid w:val="00411685"/>
    <w:rsid w:val="0041553C"/>
    <w:rsid w:val="004202F9"/>
    <w:rsid w:val="00420C74"/>
    <w:rsid w:val="0044309C"/>
    <w:rsid w:val="004503FF"/>
    <w:rsid w:val="00461A22"/>
    <w:rsid w:val="004757C2"/>
    <w:rsid w:val="004767EC"/>
    <w:rsid w:val="00477D09"/>
    <w:rsid w:val="004A3AAD"/>
    <w:rsid w:val="004C0DE2"/>
    <w:rsid w:val="004D059C"/>
    <w:rsid w:val="004D2670"/>
    <w:rsid w:val="004D7D20"/>
    <w:rsid w:val="004E79DB"/>
    <w:rsid w:val="005140F9"/>
    <w:rsid w:val="00521E9F"/>
    <w:rsid w:val="00525032"/>
    <w:rsid w:val="00541B2A"/>
    <w:rsid w:val="005522C4"/>
    <w:rsid w:val="00552732"/>
    <w:rsid w:val="005B1B9D"/>
    <w:rsid w:val="005E169A"/>
    <w:rsid w:val="005E621F"/>
    <w:rsid w:val="005F2EF0"/>
    <w:rsid w:val="005F3875"/>
    <w:rsid w:val="00626BBD"/>
    <w:rsid w:val="0062755E"/>
    <w:rsid w:val="0063377D"/>
    <w:rsid w:val="00642C2E"/>
    <w:rsid w:val="006445D7"/>
    <w:rsid w:val="00652182"/>
    <w:rsid w:val="006542BD"/>
    <w:rsid w:val="00682AB7"/>
    <w:rsid w:val="00693B74"/>
    <w:rsid w:val="00693E1C"/>
    <w:rsid w:val="0069632F"/>
    <w:rsid w:val="006C20A3"/>
    <w:rsid w:val="006C7971"/>
    <w:rsid w:val="006D0FBE"/>
    <w:rsid w:val="006D6864"/>
    <w:rsid w:val="0070157E"/>
    <w:rsid w:val="0070538F"/>
    <w:rsid w:val="007157D2"/>
    <w:rsid w:val="00726B0F"/>
    <w:rsid w:val="0072799E"/>
    <w:rsid w:val="00730449"/>
    <w:rsid w:val="00754E17"/>
    <w:rsid w:val="00761683"/>
    <w:rsid w:val="007717A1"/>
    <w:rsid w:val="00792520"/>
    <w:rsid w:val="0079342A"/>
    <w:rsid w:val="007B2F6C"/>
    <w:rsid w:val="007B4AC6"/>
    <w:rsid w:val="007C1656"/>
    <w:rsid w:val="007C196C"/>
    <w:rsid w:val="007D61E4"/>
    <w:rsid w:val="007D6F67"/>
    <w:rsid w:val="007E6C7D"/>
    <w:rsid w:val="007E77BB"/>
    <w:rsid w:val="008344E7"/>
    <w:rsid w:val="008352C7"/>
    <w:rsid w:val="008565D8"/>
    <w:rsid w:val="008762DE"/>
    <w:rsid w:val="00885A4A"/>
    <w:rsid w:val="00887ED4"/>
    <w:rsid w:val="008C0E87"/>
    <w:rsid w:val="008D1080"/>
    <w:rsid w:val="008D3A9F"/>
    <w:rsid w:val="008D3B21"/>
    <w:rsid w:val="008D7202"/>
    <w:rsid w:val="008F62F3"/>
    <w:rsid w:val="00900B03"/>
    <w:rsid w:val="00904131"/>
    <w:rsid w:val="00906124"/>
    <w:rsid w:val="00910E6A"/>
    <w:rsid w:val="00911316"/>
    <w:rsid w:val="009161C4"/>
    <w:rsid w:val="00926F25"/>
    <w:rsid w:val="00932C5C"/>
    <w:rsid w:val="00937B1A"/>
    <w:rsid w:val="009438A4"/>
    <w:rsid w:val="00947376"/>
    <w:rsid w:val="0095263F"/>
    <w:rsid w:val="00954183"/>
    <w:rsid w:val="0095722D"/>
    <w:rsid w:val="009577BF"/>
    <w:rsid w:val="00962090"/>
    <w:rsid w:val="00967CD6"/>
    <w:rsid w:val="00981867"/>
    <w:rsid w:val="009A2C64"/>
    <w:rsid w:val="009A62C8"/>
    <w:rsid w:val="009C494A"/>
    <w:rsid w:val="009D5780"/>
    <w:rsid w:val="009F127D"/>
    <w:rsid w:val="009F232C"/>
    <w:rsid w:val="00A11A70"/>
    <w:rsid w:val="00A13DA0"/>
    <w:rsid w:val="00A154AE"/>
    <w:rsid w:val="00A218C3"/>
    <w:rsid w:val="00A368BB"/>
    <w:rsid w:val="00A52384"/>
    <w:rsid w:val="00A54374"/>
    <w:rsid w:val="00A55ED8"/>
    <w:rsid w:val="00A67558"/>
    <w:rsid w:val="00A80B97"/>
    <w:rsid w:val="00AA10D7"/>
    <w:rsid w:val="00AA3A53"/>
    <w:rsid w:val="00AD2E53"/>
    <w:rsid w:val="00AD3C46"/>
    <w:rsid w:val="00AE2C53"/>
    <w:rsid w:val="00B133C6"/>
    <w:rsid w:val="00B203C2"/>
    <w:rsid w:val="00B248F9"/>
    <w:rsid w:val="00B2595A"/>
    <w:rsid w:val="00B27A6E"/>
    <w:rsid w:val="00B34CBE"/>
    <w:rsid w:val="00B5125F"/>
    <w:rsid w:val="00B54E58"/>
    <w:rsid w:val="00B773CB"/>
    <w:rsid w:val="00B86494"/>
    <w:rsid w:val="00BA606C"/>
    <w:rsid w:val="00BA78F9"/>
    <w:rsid w:val="00BB2013"/>
    <w:rsid w:val="00BC7158"/>
    <w:rsid w:val="00BD0CFE"/>
    <w:rsid w:val="00BD294F"/>
    <w:rsid w:val="00BE4AD5"/>
    <w:rsid w:val="00C04B4D"/>
    <w:rsid w:val="00C14C53"/>
    <w:rsid w:val="00C33CB7"/>
    <w:rsid w:val="00C356B0"/>
    <w:rsid w:val="00C635FD"/>
    <w:rsid w:val="00CA2967"/>
    <w:rsid w:val="00CA530D"/>
    <w:rsid w:val="00CB25EE"/>
    <w:rsid w:val="00CC37CA"/>
    <w:rsid w:val="00CC781D"/>
    <w:rsid w:val="00CD090E"/>
    <w:rsid w:val="00CE060E"/>
    <w:rsid w:val="00D5542E"/>
    <w:rsid w:val="00D66A7D"/>
    <w:rsid w:val="00D76733"/>
    <w:rsid w:val="00D92604"/>
    <w:rsid w:val="00DA1579"/>
    <w:rsid w:val="00DA33ED"/>
    <w:rsid w:val="00DA4F15"/>
    <w:rsid w:val="00DB5FF8"/>
    <w:rsid w:val="00DC74B5"/>
    <w:rsid w:val="00DF3336"/>
    <w:rsid w:val="00DF3B7D"/>
    <w:rsid w:val="00DF3CE0"/>
    <w:rsid w:val="00E0181C"/>
    <w:rsid w:val="00E05FEE"/>
    <w:rsid w:val="00E113A8"/>
    <w:rsid w:val="00E164FD"/>
    <w:rsid w:val="00E2561D"/>
    <w:rsid w:val="00E64B6C"/>
    <w:rsid w:val="00E658B1"/>
    <w:rsid w:val="00E71635"/>
    <w:rsid w:val="00E75E31"/>
    <w:rsid w:val="00E94ECA"/>
    <w:rsid w:val="00E97740"/>
    <w:rsid w:val="00EA22FB"/>
    <w:rsid w:val="00EA416A"/>
    <w:rsid w:val="00EA42FE"/>
    <w:rsid w:val="00EB025E"/>
    <w:rsid w:val="00EF6CBC"/>
    <w:rsid w:val="00F22C45"/>
    <w:rsid w:val="00F2653D"/>
    <w:rsid w:val="00F43A00"/>
    <w:rsid w:val="00F548F4"/>
    <w:rsid w:val="00F63756"/>
    <w:rsid w:val="00F852F4"/>
    <w:rsid w:val="00F974F7"/>
    <w:rsid w:val="00FA514B"/>
    <w:rsid w:val="00FC4E6C"/>
    <w:rsid w:val="00FD5729"/>
    <w:rsid w:val="00FF0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EDBC1B9C-4917-48E1-A07C-950E1A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1"/>
        <w:szCs w:val="21"/>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14B"/>
    <w:pPr>
      <w:spacing w:line="270" w:lineRule="atLeast"/>
      <w:jc w:val="both"/>
    </w:pPr>
    <w:rPr>
      <w:sz w:val="20"/>
      <w:lang w:val="en-GB"/>
    </w:rPr>
  </w:style>
  <w:style w:type="paragraph" w:styleId="Heading1">
    <w:name w:val="heading 1"/>
    <w:basedOn w:val="Normal"/>
    <w:next w:val="Normal"/>
    <w:link w:val="Heading1Char"/>
    <w:uiPriority w:val="9"/>
    <w:qFormat/>
    <w:rsid w:val="003B213A"/>
    <w:pPr>
      <w:keepNext/>
      <w:keepLines/>
      <w:numPr>
        <w:numId w:val="13"/>
      </w:numPr>
      <w:spacing w:after="400" w:line="720" w:lineRule="atLeast"/>
      <w:jc w:val="left"/>
      <w:outlineLvl w:val="0"/>
    </w:pPr>
    <w:rPr>
      <w:rFonts w:asciiTheme="majorHAnsi" w:eastAsiaTheme="majorEastAsia" w:hAnsiTheme="majorHAnsi" w:cstheme="majorBidi"/>
      <w:bCs/>
      <w:color w:val="1269B0" w:themeColor="accent1"/>
      <w:sz w:val="60"/>
      <w:szCs w:val="28"/>
    </w:rPr>
  </w:style>
  <w:style w:type="paragraph" w:styleId="Heading2">
    <w:name w:val="heading 2"/>
    <w:basedOn w:val="Normal"/>
    <w:next w:val="Normal"/>
    <w:link w:val="Heading2Char"/>
    <w:uiPriority w:val="9"/>
    <w:unhideWhenUsed/>
    <w:qFormat/>
    <w:rsid w:val="003B213A"/>
    <w:pPr>
      <w:keepNext/>
      <w:keepLines/>
      <w:numPr>
        <w:ilvl w:val="1"/>
        <w:numId w:val="13"/>
      </w:numPr>
      <w:spacing w:after="240" w:line="480" w:lineRule="atLeast"/>
      <w:jc w:val="left"/>
      <w:outlineLvl w:val="1"/>
    </w:pPr>
    <w:rPr>
      <w:rFonts w:asciiTheme="majorHAnsi" w:eastAsiaTheme="majorEastAsia" w:hAnsiTheme="majorHAnsi" w:cstheme="majorBidi"/>
      <w:bCs/>
      <w:color w:val="1269B0" w:themeColor="accent1"/>
      <w:sz w:val="40"/>
      <w:szCs w:val="26"/>
    </w:rPr>
  </w:style>
  <w:style w:type="paragraph" w:styleId="Heading3">
    <w:name w:val="heading 3"/>
    <w:basedOn w:val="Normal"/>
    <w:next w:val="Normal"/>
    <w:link w:val="Heading3Char"/>
    <w:uiPriority w:val="9"/>
    <w:unhideWhenUsed/>
    <w:qFormat/>
    <w:rsid w:val="00145FC9"/>
    <w:pPr>
      <w:keepNext/>
      <w:keepLines/>
      <w:numPr>
        <w:ilvl w:val="2"/>
        <w:numId w:val="13"/>
      </w:numPr>
      <w:spacing w:after="160"/>
      <w:jc w:val="left"/>
      <w:outlineLvl w:val="2"/>
    </w:pPr>
    <w:rPr>
      <w:rFonts w:asciiTheme="majorHAnsi" w:eastAsiaTheme="majorEastAsia" w:hAnsiTheme="majorHAnsi" w:cstheme="majorBidi"/>
      <w:bCs/>
      <w:color w:val="1269B0" w:themeColor="accent1"/>
      <w:sz w:val="30"/>
    </w:rPr>
  </w:style>
  <w:style w:type="paragraph" w:styleId="Heading4">
    <w:name w:val="heading 4"/>
    <w:basedOn w:val="Normal"/>
    <w:next w:val="Normal"/>
    <w:link w:val="Heading4Char"/>
    <w:uiPriority w:val="9"/>
    <w:unhideWhenUsed/>
    <w:qFormat/>
    <w:rsid w:val="00411685"/>
    <w:pPr>
      <w:keepNext/>
      <w:keepLines/>
      <w:jc w:val="left"/>
      <w:outlineLvl w:val="3"/>
    </w:pPr>
    <w:rPr>
      <w:rFonts w:asciiTheme="majorHAnsi" w:eastAsiaTheme="majorEastAsia" w:hAnsiTheme="majorHAnsi" w:cstheme="majorBidi"/>
      <w:b/>
      <w:bCs/>
      <w:iCs/>
      <w:color w:val="1269B0" w:themeColor="accent1"/>
    </w:rPr>
  </w:style>
  <w:style w:type="paragraph" w:styleId="Heading5">
    <w:name w:val="heading 5"/>
    <w:basedOn w:val="Normal"/>
    <w:next w:val="Normal"/>
    <w:link w:val="Heading5Char"/>
    <w:uiPriority w:val="9"/>
    <w:semiHidden/>
    <w:unhideWhenUsed/>
    <w:qFormat/>
    <w:rsid w:val="00D76733"/>
    <w:pPr>
      <w:keepNext/>
      <w:keepLines/>
      <w:outlineLvl w:val="4"/>
    </w:pPr>
    <w:rPr>
      <w:rFonts w:asciiTheme="majorHAnsi" w:eastAsiaTheme="majorEastAsia" w:hAnsiTheme="majorHAnsi" w:cstheme="majorBidi"/>
      <w:color w:val="1269B0" w:themeColor="accent1"/>
    </w:rPr>
  </w:style>
  <w:style w:type="paragraph" w:styleId="Heading6">
    <w:name w:val="heading 6"/>
    <w:basedOn w:val="Normal"/>
    <w:next w:val="Normal"/>
    <w:link w:val="Heading6Char"/>
    <w:uiPriority w:val="9"/>
    <w:semiHidden/>
    <w:unhideWhenUsed/>
    <w:qFormat/>
    <w:rsid w:val="00D76733"/>
    <w:pPr>
      <w:keepNext/>
      <w:keepLines/>
      <w:spacing w:before="200"/>
      <w:outlineLvl w:val="5"/>
    </w:pPr>
    <w:rPr>
      <w:rFonts w:asciiTheme="majorHAnsi" w:eastAsiaTheme="majorEastAsia" w:hAnsiTheme="majorHAnsi" w:cstheme="majorBidi"/>
      <w:i/>
      <w:iCs/>
      <w:color w:val="093457" w:themeColor="accent1" w:themeShade="7F"/>
    </w:rPr>
  </w:style>
  <w:style w:type="paragraph" w:styleId="Heading7">
    <w:name w:val="heading 7"/>
    <w:basedOn w:val="Normal"/>
    <w:next w:val="Normal"/>
    <w:link w:val="Heading7Char"/>
    <w:uiPriority w:val="9"/>
    <w:semiHidden/>
    <w:unhideWhenUsed/>
    <w:qFormat/>
    <w:rsid w:val="00D767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6733"/>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767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27"/>
    <w:pPr>
      <w:tabs>
        <w:tab w:val="center" w:pos="4536"/>
        <w:tab w:val="right" w:pos="9072"/>
      </w:tabs>
      <w:spacing w:line="230" w:lineRule="atLeast"/>
      <w:jc w:val="left"/>
    </w:pPr>
    <w:rPr>
      <w:sz w:val="16"/>
    </w:rPr>
  </w:style>
  <w:style w:type="character" w:customStyle="1" w:styleId="HeaderChar">
    <w:name w:val="Header Char"/>
    <w:basedOn w:val="DefaultParagraphFont"/>
    <w:link w:val="Header"/>
    <w:uiPriority w:val="99"/>
    <w:rsid w:val="00293027"/>
    <w:rPr>
      <w:sz w:val="16"/>
    </w:rPr>
  </w:style>
  <w:style w:type="paragraph" w:styleId="Footer">
    <w:name w:val="footer"/>
    <w:basedOn w:val="Normal"/>
    <w:link w:val="FooterChar"/>
    <w:uiPriority w:val="99"/>
    <w:unhideWhenUsed/>
    <w:rsid w:val="00C04B4D"/>
    <w:pPr>
      <w:tabs>
        <w:tab w:val="center" w:pos="4536"/>
        <w:tab w:val="right" w:pos="9072"/>
      </w:tabs>
      <w:jc w:val="center"/>
    </w:pPr>
    <w:rPr>
      <w:sz w:val="18"/>
    </w:rPr>
  </w:style>
  <w:style w:type="character" w:customStyle="1" w:styleId="FooterChar">
    <w:name w:val="Footer Char"/>
    <w:basedOn w:val="DefaultParagraphFont"/>
    <w:link w:val="Footer"/>
    <w:uiPriority w:val="99"/>
    <w:rsid w:val="00C04B4D"/>
    <w:rPr>
      <w:sz w:val="18"/>
    </w:rPr>
  </w:style>
  <w:style w:type="table" w:styleId="TableGrid">
    <w:name w:val="Table Grid"/>
    <w:basedOn w:val="TableNormal"/>
    <w:uiPriority w:val="59"/>
    <w:rsid w:val="00A13DA0"/>
    <w:rPr>
      <w:sz w:val="16"/>
    </w:rPr>
    <w:tblPr>
      <w:tblInd w:w="57" w:type="dxa"/>
      <w:tblBorders>
        <w:bottom w:val="single" w:sz="4" w:space="0" w:color="000000" w:themeColor="text1"/>
        <w:insideH w:val="single" w:sz="4" w:space="0" w:color="000000" w:themeColor="text1"/>
        <w:insideV w:val="single" w:sz="4" w:space="0" w:color="000000" w:themeColor="text1"/>
      </w:tblBorders>
      <w:tblCellMar>
        <w:top w:w="45" w:type="dxa"/>
        <w:left w:w="57" w:type="dxa"/>
        <w:bottom w:w="45" w:type="dxa"/>
        <w:right w:w="57" w:type="dxa"/>
      </w:tblCellMar>
    </w:tblPr>
    <w:tblStylePr w:type="firstRow">
      <w:rPr>
        <w:rFonts w:ascii="Arial" w:hAnsi="Arial"/>
        <w:b/>
        <w:i w:val="0"/>
        <w:color w:val="000000" w:themeColor="text1"/>
        <w:sz w:val="16"/>
      </w:rPr>
      <w:tblPr/>
      <w:tcPr>
        <w:shd w:val="clear" w:color="auto" w:fill="D0E1EF" w:themeFill="accent6"/>
      </w:tcPr>
    </w:tblStylePr>
    <w:tblStylePr w:type="lastRow">
      <w:rPr>
        <w:sz w:val="16"/>
      </w:rPr>
    </w:tblStylePr>
  </w:style>
  <w:style w:type="character" w:customStyle="1" w:styleId="Heading1Char">
    <w:name w:val="Heading 1 Char"/>
    <w:basedOn w:val="DefaultParagraphFont"/>
    <w:link w:val="Heading1"/>
    <w:uiPriority w:val="9"/>
    <w:rsid w:val="003B213A"/>
    <w:rPr>
      <w:rFonts w:asciiTheme="majorHAnsi" w:eastAsiaTheme="majorEastAsia" w:hAnsiTheme="majorHAnsi" w:cstheme="majorBidi"/>
      <w:bCs/>
      <w:color w:val="1269B0" w:themeColor="accent1"/>
      <w:sz w:val="60"/>
      <w:szCs w:val="28"/>
    </w:rPr>
  </w:style>
  <w:style w:type="paragraph" w:styleId="Title">
    <w:name w:val="Title"/>
    <w:basedOn w:val="Normal"/>
    <w:next w:val="Normal"/>
    <w:link w:val="TitleChar"/>
    <w:uiPriority w:val="10"/>
    <w:rsid w:val="006C7971"/>
    <w:pPr>
      <w:contextualSpacing/>
    </w:pPr>
    <w:rPr>
      <w:rFonts w:asciiTheme="majorHAnsi" w:eastAsiaTheme="majorEastAsia" w:hAnsiTheme="majorHAnsi" w:cstheme="majorBidi"/>
      <w:b/>
      <w:color w:val="1269B0" w:themeColor="accent1"/>
      <w:spacing w:val="5"/>
      <w:kern w:val="28"/>
      <w:szCs w:val="52"/>
    </w:rPr>
  </w:style>
  <w:style w:type="character" w:customStyle="1" w:styleId="TitleChar">
    <w:name w:val="Title Char"/>
    <w:basedOn w:val="DefaultParagraphFont"/>
    <w:link w:val="Title"/>
    <w:uiPriority w:val="10"/>
    <w:rsid w:val="006C7971"/>
    <w:rPr>
      <w:rFonts w:asciiTheme="majorHAnsi" w:eastAsiaTheme="majorEastAsia" w:hAnsiTheme="majorHAnsi" w:cstheme="majorBidi"/>
      <w:b/>
      <w:color w:val="1269B0" w:themeColor="accent1"/>
      <w:spacing w:val="5"/>
      <w:kern w:val="28"/>
      <w:sz w:val="20"/>
      <w:szCs w:val="52"/>
    </w:rPr>
  </w:style>
  <w:style w:type="character" w:customStyle="1" w:styleId="Heading2Char">
    <w:name w:val="Heading 2 Char"/>
    <w:basedOn w:val="DefaultParagraphFont"/>
    <w:link w:val="Heading2"/>
    <w:uiPriority w:val="9"/>
    <w:rsid w:val="003B213A"/>
    <w:rPr>
      <w:rFonts w:asciiTheme="majorHAnsi" w:eastAsiaTheme="majorEastAsia" w:hAnsiTheme="majorHAnsi" w:cstheme="majorBidi"/>
      <w:bCs/>
      <w:color w:val="1269B0" w:themeColor="accent1"/>
      <w:sz w:val="40"/>
      <w:szCs w:val="26"/>
    </w:rPr>
  </w:style>
  <w:style w:type="character" w:customStyle="1" w:styleId="Heading3Char">
    <w:name w:val="Heading 3 Char"/>
    <w:basedOn w:val="DefaultParagraphFont"/>
    <w:link w:val="Heading3"/>
    <w:uiPriority w:val="9"/>
    <w:rsid w:val="00145FC9"/>
    <w:rPr>
      <w:rFonts w:asciiTheme="majorHAnsi" w:eastAsiaTheme="majorEastAsia" w:hAnsiTheme="majorHAnsi" w:cstheme="majorBidi"/>
      <w:bCs/>
      <w:color w:val="1269B0" w:themeColor="accent1"/>
      <w:sz w:val="30"/>
    </w:rPr>
  </w:style>
  <w:style w:type="paragraph" w:styleId="BalloonText">
    <w:name w:val="Balloon Text"/>
    <w:basedOn w:val="Normal"/>
    <w:link w:val="BalloonTextChar"/>
    <w:uiPriority w:val="99"/>
    <w:semiHidden/>
    <w:unhideWhenUsed/>
    <w:rsid w:val="00D66A7D"/>
    <w:rPr>
      <w:rFonts w:ascii="Tahoma" w:hAnsi="Tahoma" w:cs="Tahoma"/>
      <w:sz w:val="16"/>
      <w:szCs w:val="16"/>
    </w:rPr>
  </w:style>
  <w:style w:type="character" w:customStyle="1" w:styleId="BalloonTextChar">
    <w:name w:val="Balloon Text Char"/>
    <w:basedOn w:val="DefaultParagraphFont"/>
    <w:link w:val="BalloonText"/>
    <w:uiPriority w:val="99"/>
    <w:semiHidden/>
    <w:rsid w:val="00D66A7D"/>
    <w:rPr>
      <w:rFonts w:ascii="Tahoma" w:hAnsi="Tahoma" w:cs="Tahoma"/>
      <w:sz w:val="16"/>
      <w:szCs w:val="16"/>
    </w:rPr>
  </w:style>
  <w:style w:type="paragraph" w:customStyle="1" w:styleId="TitelseiteTitel">
    <w:name w:val="Titelseite_Titel"/>
    <w:basedOn w:val="Normal"/>
    <w:rsid w:val="00B133C6"/>
    <w:pPr>
      <w:spacing w:before="160" w:after="360"/>
      <w:jc w:val="left"/>
    </w:pPr>
    <w:rPr>
      <w:color w:val="FFFFFF" w:themeColor="background1"/>
      <w:sz w:val="80"/>
      <w:szCs w:val="80"/>
    </w:rPr>
  </w:style>
  <w:style w:type="paragraph" w:customStyle="1" w:styleId="TitelseiteUntertitel">
    <w:name w:val="Titelseite_Untertitel"/>
    <w:basedOn w:val="Normal"/>
    <w:rsid w:val="00CC37CA"/>
    <w:pPr>
      <w:jc w:val="left"/>
    </w:pPr>
    <w:rPr>
      <w:color w:val="FFFFFF" w:themeColor="background1"/>
      <w:sz w:val="30"/>
      <w:szCs w:val="30"/>
    </w:rPr>
  </w:style>
  <w:style w:type="paragraph" w:customStyle="1" w:styleId="TitelseiteAutor">
    <w:name w:val="Titelseite_Autor"/>
    <w:basedOn w:val="TitelseiteUntertitel"/>
    <w:rsid w:val="00CC37CA"/>
    <w:rPr>
      <w:sz w:val="20"/>
    </w:rPr>
  </w:style>
  <w:style w:type="paragraph" w:customStyle="1" w:styleId="FormatvorlageTitelseiteAutorFett">
    <w:name w:val="Formatvorlage Titelseite_Autor + Fett"/>
    <w:basedOn w:val="TitelseiteAutor"/>
    <w:rsid w:val="00E113A8"/>
    <w:rPr>
      <w:b/>
      <w:bCs/>
    </w:rPr>
  </w:style>
  <w:style w:type="paragraph" w:styleId="TOC3">
    <w:name w:val="toc 3"/>
    <w:basedOn w:val="Normal"/>
    <w:next w:val="Normal"/>
    <w:autoRedefine/>
    <w:uiPriority w:val="39"/>
    <w:unhideWhenUsed/>
    <w:rsid w:val="003B213A"/>
    <w:pPr>
      <w:tabs>
        <w:tab w:val="left" w:pos="567"/>
        <w:tab w:val="right" w:leader="underscore" w:pos="9060"/>
      </w:tabs>
      <w:spacing w:after="20"/>
    </w:pPr>
  </w:style>
  <w:style w:type="paragraph" w:styleId="TOC1">
    <w:name w:val="toc 1"/>
    <w:basedOn w:val="Normal"/>
    <w:next w:val="Normal"/>
    <w:autoRedefine/>
    <w:uiPriority w:val="39"/>
    <w:unhideWhenUsed/>
    <w:rsid w:val="00E658B1"/>
    <w:pPr>
      <w:tabs>
        <w:tab w:val="left" w:pos="567"/>
        <w:tab w:val="right" w:leader="underscore" w:pos="9060"/>
      </w:tabs>
      <w:spacing w:before="270" w:after="20"/>
    </w:pPr>
    <w:rPr>
      <w:b/>
    </w:rPr>
  </w:style>
  <w:style w:type="paragraph" w:styleId="TOC2">
    <w:name w:val="toc 2"/>
    <w:basedOn w:val="Normal"/>
    <w:next w:val="Normal"/>
    <w:autoRedefine/>
    <w:uiPriority w:val="39"/>
    <w:unhideWhenUsed/>
    <w:rsid w:val="00E658B1"/>
    <w:pPr>
      <w:tabs>
        <w:tab w:val="left" w:pos="567"/>
        <w:tab w:val="right" w:leader="underscore" w:pos="9061"/>
      </w:tabs>
      <w:spacing w:after="20"/>
    </w:pPr>
  </w:style>
  <w:style w:type="paragraph" w:styleId="TOCHeading">
    <w:name w:val="TOC Heading"/>
    <w:basedOn w:val="Heading1"/>
    <w:next w:val="Normal"/>
    <w:uiPriority w:val="39"/>
    <w:unhideWhenUsed/>
    <w:rsid w:val="003B213A"/>
    <w:pPr>
      <w:numPr>
        <w:numId w:val="0"/>
      </w:numPr>
      <w:spacing w:after="2500"/>
      <w:outlineLvl w:val="9"/>
    </w:pPr>
    <w:rPr>
      <w:b/>
      <w:color w:val="0D4E83" w:themeColor="accent1" w:themeShade="BF"/>
      <w:sz w:val="80"/>
      <w:lang w:eastAsia="de-CH"/>
    </w:rPr>
  </w:style>
  <w:style w:type="character" w:styleId="Hyperlink">
    <w:name w:val="Hyperlink"/>
    <w:basedOn w:val="DefaultParagraphFont"/>
    <w:uiPriority w:val="99"/>
    <w:unhideWhenUsed/>
    <w:rsid w:val="006C7971"/>
    <w:rPr>
      <w:color w:val="000000" w:themeColor="hyperlink"/>
      <w:u w:val="single"/>
    </w:rPr>
  </w:style>
  <w:style w:type="numbering" w:customStyle="1" w:styleId="Listeberschriften">
    <w:name w:val="Liste_Überschriften"/>
    <w:uiPriority w:val="99"/>
    <w:rsid w:val="005522C4"/>
    <w:pPr>
      <w:numPr>
        <w:numId w:val="11"/>
      </w:numPr>
    </w:pPr>
  </w:style>
  <w:style w:type="paragraph" w:styleId="FootnoteText">
    <w:name w:val="footnote text"/>
    <w:basedOn w:val="Normal"/>
    <w:link w:val="FootnoteTextChar"/>
    <w:uiPriority w:val="99"/>
    <w:unhideWhenUsed/>
    <w:rsid w:val="006C20A3"/>
    <w:pPr>
      <w:spacing w:line="240" w:lineRule="auto"/>
      <w:jc w:val="left"/>
    </w:pPr>
    <w:rPr>
      <w:sz w:val="15"/>
      <w:szCs w:val="20"/>
    </w:rPr>
  </w:style>
  <w:style w:type="character" w:customStyle="1" w:styleId="Heading4Char">
    <w:name w:val="Heading 4 Char"/>
    <w:basedOn w:val="DefaultParagraphFont"/>
    <w:link w:val="Heading4"/>
    <w:uiPriority w:val="9"/>
    <w:rsid w:val="00411685"/>
    <w:rPr>
      <w:rFonts w:asciiTheme="majorHAnsi" w:eastAsiaTheme="majorEastAsia" w:hAnsiTheme="majorHAnsi" w:cstheme="majorBidi"/>
      <w:b/>
      <w:bCs/>
      <w:iCs/>
      <w:color w:val="1269B0" w:themeColor="accent1"/>
      <w:sz w:val="20"/>
    </w:rPr>
  </w:style>
  <w:style w:type="character" w:customStyle="1" w:styleId="Heading5Char">
    <w:name w:val="Heading 5 Char"/>
    <w:basedOn w:val="DefaultParagraphFont"/>
    <w:link w:val="Heading5"/>
    <w:uiPriority w:val="9"/>
    <w:semiHidden/>
    <w:rsid w:val="00D76733"/>
    <w:rPr>
      <w:rFonts w:asciiTheme="majorHAnsi" w:eastAsiaTheme="majorEastAsia" w:hAnsiTheme="majorHAnsi" w:cstheme="majorBidi"/>
      <w:color w:val="1269B0" w:themeColor="accent1"/>
      <w:sz w:val="20"/>
    </w:rPr>
  </w:style>
  <w:style w:type="character" w:customStyle="1" w:styleId="Heading6Char">
    <w:name w:val="Heading 6 Char"/>
    <w:basedOn w:val="DefaultParagraphFont"/>
    <w:link w:val="Heading6"/>
    <w:uiPriority w:val="9"/>
    <w:semiHidden/>
    <w:rsid w:val="006D0FBE"/>
    <w:rPr>
      <w:rFonts w:asciiTheme="majorHAnsi" w:eastAsiaTheme="majorEastAsia" w:hAnsiTheme="majorHAnsi" w:cstheme="majorBidi"/>
      <w:i/>
      <w:iCs/>
      <w:color w:val="093457" w:themeColor="accent1" w:themeShade="7F"/>
      <w:sz w:val="20"/>
    </w:rPr>
  </w:style>
  <w:style w:type="character" w:customStyle="1" w:styleId="Heading7Char">
    <w:name w:val="Heading 7 Char"/>
    <w:basedOn w:val="DefaultParagraphFont"/>
    <w:link w:val="Heading7"/>
    <w:uiPriority w:val="9"/>
    <w:semiHidden/>
    <w:rsid w:val="006D0FB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6D0F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0FBE"/>
    <w:rPr>
      <w:rFonts w:asciiTheme="majorHAnsi" w:eastAsiaTheme="majorEastAsia" w:hAnsiTheme="majorHAnsi" w:cstheme="majorBidi"/>
      <w:i/>
      <w:iCs/>
      <w:color w:val="404040" w:themeColor="text1" w:themeTint="BF"/>
      <w:sz w:val="20"/>
      <w:szCs w:val="20"/>
    </w:rPr>
  </w:style>
  <w:style w:type="character" w:customStyle="1" w:styleId="FootnoteTextChar">
    <w:name w:val="Footnote Text Char"/>
    <w:basedOn w:val="DefaultParagraphFont"/>
    <w:link w:val="FootnoteText"/>
    <w:uiPriority w:val="99"/>
    <w:rsid w:val="006C20A3"/>
    <w:rPr>
      <w:sz w:val="15"/>
      <w:szCs w:val="20"/>
    </w:rPr>
  </w:style>
  <w:style w:type="character" w:styleId="FootnoteReference">
    <w:name w:val="footnote reference"/>
    <w:basedOn w:val="DefaultParagraphFont"/>
    <w:uiPriority w:val="99"/>
    <w:unhideWhenUsed/>
    <w:rsid w:val="00293027"/>
    <w:rPr>
      <w:b/>
      <w:sz w:val="20"/>
      <w:vertAlign w:val="superscript"/>
    </w:rPr>
  </w:style>
  <w:style w:type="paragraph" w:customStyle="1" w:styleId="BoxStandard">
    <w:name w:val="Box_Standard"/>
    <w:basedOn w:val="Normal"/>
    <w:qFormat/>
    <w:rsid w:val="006C20A3"/>
    <w:pPr>
      <w:spacing w:line="250" w:lineRule="atLeast"/>
      <w:jc w:val="left"/>
    </w:pPr>
    <w:rPr>
      <w:sz w:val="18"/>
      <w:lang w:val="fr-CH"/>
    </w:rPr>
  </w:style>
  <w:style w:type="paragraph" w:customStyle="1" w:styleId="BoxTitel">
    <w:name w:val="Box_Titel"/>
    <w:basedOn w:val="BoxStandard"/>
    <w:qFormat/>
    <w:rsid w:val="007157D2"/>
    <w:pPr>
      <w:spacing w:after="240"/>
    </w:pPr>
    <w:rPr>
      <w:b/>
      <w:lang w:val="de-CH"/>
    </w:rPr>
  </w:style>
  <w:style w:type="paragraph" w:customStyle="1" w:styleId="Bereich">
    <w:name w:val="Bereich"/>
    <w:basedOn w:val="Footer"/>
    <w:rsid w:val="00F63756"/>
    <w:pPr>
      <w:jc w:val="left"/>
    </w:pPr>
    <w:rPr>
      <w:b/>
      <w:sz w:val="22"/>
    </w:rPr>
  </w:style>
  <w:style w:type="paragraph" w:customStyle="1" w:styleId="TabelleInhalt">
    <w:name w:val="Tabelle_Inhalt"/>
    <w:basedOn w:val="Normal"/>
    <w:qFormat/>
    <w:rsid w:val="00A13DA0"/>
    <w:pPr>
      <w:spacing w:line="240" w:lineRule="auto"/>
      <w:jc w:val="left"/>
    </w:pPr>
    <w:rPr>
      <w:sz w:val="16"/>
      <w:szCs w:val="16"/>
    </w:rPr>
  </w:style>
  <w:style w:type="paragraph" w:customStyle="1" w:styleId="TabelleTitel">
    <w:name w:val="Tabelle_Titel"/>
    <w:basedOn w:val="TabelleInhalt"/>
    <w:qFormat/>
    <w:rsid w:val="00A13DA0"/>
    <w:rPr>
      <w:b/>
    </w:rPr>
  </w:style>
  <w:style w:type="paragraph" w:styleId="Caption">
    <w:name w:val="caption"/>
    <w:basedOn w:val="Normal"/>
    <w:next w:val="Normal"/>
    <w:uiPriority w:val="35"/>
    <w:unhideWhenUsed/>
    <w:rsid w:val="006C20A3"/>
    <w:pPr>
      <w:spacing w:after="200" w:line="220" w:lineRule="atLeast"/>
      <w:jc w:val="left"/>
    </w:pPr>
    <w:rPr>
      <w:bCs/>
      <w:sz w:val="16"/>
      <w:szCs w:val="18"/>
    </w:rPr>
  </w:style>
  <w:style w:type="numbering" w:customStyle="1" w:styleId="ListeAufzhlungen">
    <w:name w:val="Liste_Aufzählungen"/>
    <w:uiPriority w:val="99"/>
    <w:rsid w:val="00CB25EE"/>
    <w:pPr>
      <w:numPr>
        <w:numId w:val="14"/>
      </w:numPr>
    </w:pPr>
  </w:style>
  <w:style w:type="paragraph" w:customStyle="1" w:styleId="Aufzhlung">
    <w:name w:val="Aufzählung"/>
    <w:basedOn w:val="Normal"/>
    <w:qFormat/>
    <w:rsid w:val="00CB25EE"/>
    <w:pPr>
      <w:numPr>
        <w:numId w:val="16"/>
      </w:numPr>
      <w:spacing w:after="270"/>
    </w:pPr>
  </w:style>
  <w:style w:type="paragraph" w:customStyle="1" w:styleId="berschrift1ohnenummerierung">
    <w:name w:val="Überschrift 1 ohne nummerierung"/>
    <w:basedOn w:val="Heading1"/>
    <w:rsid w:val="00D5542E"/>
    <w:pPr>
      <w:numPr>
        <w:numId w:val="0"/>
      </w:numPr>
    </w:pPr>
  </w:style>
  <w:style w:type="paragraph" w:customStyle="1" w:styleId="berschrift3ohneNummerierung">
    <w:name w:val="Überschrift 3 ohne Nummerierung"/>
    <w:basedOn w:val="Heading3"/>
    <w:rsid w:val="00AD2E53"/>
    <w:pPr>
      <w:numPr>
        <w:ilvl w:val="0"/>
        <w:numId w:val="0"/>
      </w:numPr>
    </w:pPr>
  </w:style>
  <w:style w:type="paragraph" w:customStyle="1" w:styleId="Nummerierung">
    <w:name w:val="Nummerierung"/>
    <w:basedOn w:val="Normal"/>
    <w:qFormat/>
    <w:rsid w:val="00AD2E53"/>
    <w:pPr>
      <w:numPr>
        <w:numId w:val="18"/>
      </w:numPr>
      <w:spacing w:after="270"/>
    </w:pPr>
  </w:style>
  <w:style w:type="numbering" w:customStyle="1" w:styleId="ListeNummerierungen">
    <w:name w:val="Liste_Nummerierungen"/>
    <w:uiPriority w:val="99"/>
    <w:rsid w:val="00AD2E53"/>
    <w:pPr>
      <w:numPr>
        <w:numId w:val="18"/>
      </w:numPr>
    </w:pPr>
  </w:style>
  <w:style w:type="paragraph" w:customStyle="1" w:styleId="Standard8Pt">
    <w:name w:val="Standard 8Pt"/>
    <w:basedOn w:val="Normal"/>
    <w:qFormat/>
    <w:rsid w:val="00642C2E"/>
    <w:pPr>
      <w:spacing w:line="240" w:lineRule="atLeast"/>
    </w:pPr>
    <w:rPr>
      <w:sz w:val="16"/>
    </w:rPr>
  </w:style>
  <w:style w:type="table" w:customStyle="1" w:styleId="ETHTabelle">
    <w:name w:val="ETH_Tabelle"/>
    <w:basedOn w:val="TableNormal"/>
    <w:uiPriority w:val="99"/>
    <w:rsid w:val="002E6D6F"/>
    <w:rPr>
      <w:sz w:val="12"/>
    </w:rPr>
    <w:tblPr>
      <w:tblInd w:w="57" w:type="dxa"/>
      <w:tblBorders>
        <w:bottom w:val="single" w:sz="4" w:space="0" w:color="000000" w:themeColor="text1"/>
        <w:insideH w:val="single" w:sz="4" w:space="0" w:color="000000" w:themeColor="text1"/>
        <w:insideV w:val="single" w:sz="4" w:space="0" w:color="000000" w:themeColor="text1"/>
      </w:tblBorders>
      <w:tblCellMar>
        <w:top w:w="45" w:type="dxa"/>
        <w:left w:w="57" w:type="dxa"/>
        <w:bottom w:w="45" w:type="dxa"/>
        <w:right w:w="57" w:type="dxa"/>
      </w:tblCellMar>
    </w:tblPr>
    <w:tblStylePr w:type="firstRow">
      <w:rPr>
        <w:rFonts w:ascii="Arial" w:hAnsi="Arial"/>
        <w:b/>
        <w:i w:val="0"/>
        <w:sz w:val="16"/>
      </w:rPr>
      <w:tblPr/>
      <w:tcPr>
        <w:shd w:val="clear" w:color="auto" w:fill="D0E1EF" w:themeFill="accent6"/>
      </w:tcPr>
    </w:tblStylePr>
  </w:style>
  <w:style w:type="paragraph" w:customStyle="1" w:styleId="Link">
    <w:name w:val="Link"/>
    <w:basedOn w:val="Normal"/>
    <w:qFormat/>
    <w:rsid w:val="006C20A3"/>
    <w:rPr>
      <w:b/>
      <w:color w:val="1269B0"/>
      <w:sz w:val="18"/>
    </w:rPr>
  </w:style>
  <w:style w:type="paragraph" w:customStyle="1" w:styleId="LinkPfeil">
    <w:name w:val="Link_Pfeil"/>
    <w:basedOn w:val="Link"/>
    <w:rsid w:val="00FF0EE9"/>
    <w:rPr>
      <w:rFonts w:ascii="Wingdings" w:hAnsi="Wingdings"/>
      <w:bCs/>
      <w:color w:val="95C03B"/>
    </w:rPr>
  </w:style>
  <w:style w:type="character" w:customStyle="1" w:styleId="LinkPfeil0">
    <w:name w:val="Link Pfeil"/>
    <w:uiPriority w:val="1"/>
    <w:qFormat/>
    <w:rsid w:val="00FF0EE9"/>
    <w:rPr>
      <w:rFonts w:ascii="Wingdings" w:hAnsi="Wingdings"/>
      <w:color w:val="95C03B"/>
    </w:rPr>
  </w:style>
  <w:style w:type="character" w:styleId="FollowedHyperlink">
    <w:name w:val="FollowedHyperlink"/>
    <w:basedOn w:val="DefaultParagraphFont"/>
    <w:uiPriority w:val="99"/>
    <w:semiHidden/>
    <w:unhideWhenUsed/>
    <w:rsid w:val="003B77C7"/>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78930">
      <w:bodyDiv w:val="1"/>
      <w:marLeft w:val="0"/>
      <w:marRight w:val="0"/>
      <w:marTop w:val="0"/>
      <w:marBottom w:val="0"/>
      <w:divBdr>
        <w:top w:val="none" w:sz="0" w:space="0" w:color="auto"/>
        <w:left w:val="none" w:sz="0" w:space="0" w:color="auto"/>
        <w:bottom w:val="none" w:sz="0" w:space="0" w:color="auto"/>
        <w:right w:val="none" w:sz="0" w:space="0" w:color="auto"/>
      </w:divBdr>
      <w:divsChild>
        <w:div w:id="728917653">
          <w:marLeft w:val="720"/>
          <w:marRight w:val="0"/>
          <w:marTop w:val="100"/>
          <w:marBottom w:val="0"/>
          <w:divBdr>
            <w:top w:val="none" w:sz="0" w:space="0" w:color="auto"/>
            <w:left w:val="none" w:sz="0" w:space="0" w:color="auto"/>
            <w:bottom w:val="none" w:sz="0" w:space="0" w:color="auto"/>
            <w:right w:val="none" w:sz="0" w:space="0" w:color="auto"/>
          </w:divBdr>
        </w:div>
        <w:div w:id="426773278">
          <w:marLeft w:val="720"/>
          <w:marRight w:val="0"/>
          <w:marTop w:val="100"/>
          <w:marBottom w:val="0"/>
          <w:divBdr>
            <w:top w:val="none" w:sz="0" w:space="0" w:color="auto"/>
            <w:left w:val="none" w:sz="0" w:space="0" w:color="auto"/>
            <w:bottom w:val="none" w:sz="0" w:space="0" w:color="auto"/>
            <w:right w:val="none" w:sz="0" w:space="0" w:color="auto"/>
          </w:divBdr>
        </w:div>
        <w:div w:id="1618945960">
          <w:marLeft w:val="720"/>
          <w:marRight w:val="0"/>
          <w:marTop w:val="100"/>
          <w:marBottom w:val="0"/>
          <w:divBdr>
            <w:top w:val="none" w:sz="0" w:space="0" w:color="auto"/>
            <w:left w:val="none" w:sz="0" w:space="0" w:color="auto"/>
            <w:bottom w:val="none" w:sz="0" w:space="0" w:color="auto"/>
            <w:right w:val="none" w:sz="0" w:space="0" w:color="auto"/>
          </w:divBdr>
        </w:div>
        <w:div w:id="1033387198">
          <w:marLeft w:val="720"/>
          <w:marRight w:val="0"/>
          <w:marTop w:val="100"/>
          <w:marBottom w:val="0"/>
          <w:divBdr>
            <w:top w:val="none" w:sz="0" w:space="0" w:color="auto"/>
            <w:left w:val="none" w:sz="0" w:space="0" w:color="auto"/>
            <w:bottom w:val="none" w:sz="0" w:space="0" w:color="auto"/>
            <w:right w:val="none" w:sz="0" w:space="0" w:color="auto"/>
          </w:divBdr>
        </w:div>
        <w:div w:id="352845992">
          <w:marLeft w:val="720"/>
          <w:marRight w:val="0"/>
          <w:marTop w:val="100"/>
          <w:marBottom w:val="0"/>
          <w:divBdr>
            <w:top w:val="none" w:sz="0" w:space="0" w:color="auto"/>
            <w:left w:val="none" w:sz="0" w:space="0" w:color="auto"/>
            <w:bottom w:val="none" w:sz="0" w:space="0" w:color="auto"/>
            <w:right w:val="none" w:sz="0" w:space="0" w:color="auto"/>
          </w:divBdr>
        </w:div>
        <w:div w:id="1823887353">
          <w:marLeft w:val="720"/>
          <w:marRight w:val="0"/>
          <w:marTop w:val="100"/>
          <w:marBottom w:val="0"/>
          <w:divBdr>
            <w:top w:val="none" w:sz="0" w:space="0" w:color="auto"/>
            <w:left w:val="none" w:sz="0" w:space="0" w:color="auto"/>
            <w:bottom w:val="none" w:sz="0" w:space="0" w:color="auto"/>
            <w:right w:val="none" w:sz="0" w:space="0" w:color="auto"/>
          </w:divBdr>
        </w:div>
        <w:div w:id="1058364512">
          <w:marLeft w:val="720"/>
          <w:marRight w:val="0"/>
          <w:marTop w:val="100"/>
          <w:marBottom w:val="0"/>
          <w:divBdr>
            <w:top w:val="none" w:sz="0" w:space="0" w:color="auto"/>
            <w:left w:val="none" w:sz="0" w:space="0" w:color="auto"/>
            <w:bottom w:val="none" w:sz="0" w:space="0" w:color="auto"/>
            <w:right w:val="none" w:sz="0" w:space="0" w:color="auto"/>
          </w:divBdr>
        </w:div>
        <w:div w:id="373045191">
          <w:marLeft w:val="720"/>
          <w:marRight w:val="0"/>
          <w:marTop w:val="100"/>
          <w:marBottom w:val="0"/>
          <w:divBdr>
            <w:top w:val="none" w:sz="0" w:space="0" w:color="auto"/>
            <w:left w:val="none" w:sz="0" w:space="0" w:color="auto"/>
            <w:bottom w:val="none" w:sz="0" w:space="0" w:color="auto"/>
            <w:right w:val="none" w:sz="0" w:space="0" w:color="auto"/>
          </w:divBdr>
        </w:div>
        <w:div w:id="5521693">
          <w:marLeft w:val="720"/>
          <w:marRight w:val="0"/>
          <w:marTop w:val="100"/>
          <w:marBottom w:val="0"/>
          <w:divBdr>
            <w:top w:val="none" w:sz="0" w:space="0" w:color="auto"/>
            <w:left w:val="none" w:sz="0" w:space="0" w:color="auto"/>
            <w:bottom w:val="none" w:sz="0" w:space="0" w:color="auto"/>
            <w:right w:val="none" w:sz="0" w:space="0" w:color="auto"/>
          </w:divBdr>
        </w:div>
      </w:divsChild>
    </w:div>
    <w:div w:id="17801009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530">
          <w:marLeft w:val="576"/>
          <w:marRight w:val="0"/>
          <w:marTop w:val="100"/>
          <w:marBottom w:val="0"/>
          <w:divBdr>
            <w:top w:val="none" w:sz="0" w:space="0" w:color="auto"/>
            <w:left w:val="none" w:sz="0" w:space="0" w:color="auto"/>
            <w:bottom w:val="none" w:sz="0" w:space="0" w:color="auto"/>
            <w:right w:val="none" w:sz="0" w:space="0" w:color="auto"/>
          </w:divBdr>
        </w:div>
        <w:div w:id="1369994060">
          <w:marLeft w:val="994"/>
          <w:marRight w:val="0"/>
          <w:marTop w:val="80"/>
          <w:marBottom w:val="0"/>
          <w:divBdr>
            <w:top w:val="none" w:sz="0" w:space="0" w:color="auto"/>
            <w:left w:val="none" w:sz="0" w:space="0" w:color="auto"/>
            <w:bottom w:val="none" w:sz="0" w:space="0" w:color="auto"/>
            <w:right w:val="none" w:sz="0" w:space="0" w:color="auto"/>
          </w:divBdr>
        </w:div>
        <w:div w:id="901792778">
          <w:marLeft w:val="994"/>
          <w:marRight w:val="0"/>
          <w:marTop w:val="80"/>
          <w:marBottom w:val="0"/>
          <w:divBdr>
            <w:top w:val="none" w:sz="0" w:space="0" w:color="auto"/>
            <w:left w:val="none" w:sz="0" w:space="0" w:color="auto"/>
            <w:bottom w:val="none" w:sz="0" w:space="0" w:color="auto"/>
            <w:right w:val="none" w:sz="0" w:space="0" w:color="auto"/>
          </w:divBdr>
        </w:div>
        <w:div w:id="1363433229">
          <w:marLeft w:val="994"/>
          <w:marRight w:val="0"/>
          <w:marTop w:val="80"/>
          <w:marBottom w:val="0"/>
          <w:divBdr>
            <w:top w:val="none" w:sz="0" w:space="0" w:color="auto"/>
            <w:left w:val="none" w:sz="0" w:space="0" w:color="auto"/>
            <w:bottom w:val="none" w:sz="0" w:space="0" w:color="auto"/>
            <w:right w:val="none" w:sz="0" w:space="0" w:color="auto"/>
          </w:divBdr>
        </w:div>
        <w:div w:id="1827478392">
          <w:marLeft w:val="994"/>
          <w:marRight w:val="0"/>
          <w:marTop w:val="80"/>
          <w:marBottom w:val="0"/>
          <w:divBdr>
            <w:top w:val="none" w:sz="0" w:space="0" w:color="auto"/>
            <w:left w:val="none" w:sz="0" w:space="0" w:color="auto"/>
            <w:bottom w:val="none" w:sz="0" w:space="0" w:color="auto"/>
            <w:right w:val="none" w:sz="0" w:space="0" w:color="auto"/>
          </w:divBdr>
        </w:div>
      </w:divsChild>
    </w:div>
    <w:div w:id="20964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adt-zuerich.ch/ted/de/index/stadtverkehr2025/zu-fuss/hoerspiele.htm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developers.arcgis.com/android/guide/license-your-app.htm" TargetMode="External"/><Relationship Id="rId1" Type="http://schemas.openxmlformats.org/officeDocument/2006/relationships/hyperlink" Target="https://www.stadt-zuerich.ch/ted/de/index/stadtverkehr2025/zu-fuss/route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U:\GIS_Lab_Group_LivingHistory\word-bericht\Word_Bericht\eth_bericht_ETH_3_en.dotx" TargetMode="External"/></Relationships>
</file>

<file path=word/theme/theme1.xml><?xml version="1.0" encoding="utf-8"?>
<a:theme xmlns:a="http://schemas.openxmlformats.org/drawingml/2006/main" name="Larissa-Design">
  <a:themeElements>
    <a:clrScheme name="ETH 3">
      <a:dk1>
        <a:sysClr val="windowText" lastClr="000000"/>
      </a:dk1>
      <a:lt1>
        <a:sysClr val="window" lastClr="FFFFFF"/>
      </a:lt1>
      <a:dk2>
        <a:srgbClr val="000000"/>
      </a:dk2>
      <a:lt2>
        <a:srgbClr val="FFFFFF"/>
      </a:lt2>
      <a:accent1>
        <a:srgbClr val="1269B0"/>
      </a:accent1>
      <a:accent2>
        <a:srgbClr val="3881BD"/>
      </a:accent2>
      <a:accent3>
        <a:srgbClr val="5E99C9"/>
      </a:accent3>
      <a:accent4>
        <a:srgbClr val="84B1D6"/>
      </a:accent4>
      <a:accent5>
        <a:srgbClr val="AAC9E3"/>
      </a:accent5>
      <a:accent6>
        <a:srgbClr val="D0E1EF"/>
      </a:accent6>
      <a:hlink>
        <a:srgbClr val="000000"/>
      </a:hlink>
      <a:folHlink>
        <a:srgbClr val="000000"/>
      </a:folHlink>
    </a:clrScheme>
    <a:fontScheme name="ETH">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custClrLst>
    <a:custClr name="Extern">
      <a:srgbClr val="1F407A"/>
    </a:custClr>
    <a:custClr name="Intern">
      <a:srgbClr val="3C5A0F"/>
    </a:custClr>
    <a:custClr name="ETH 3">
      <a:srgbClr val="1269B0"/>
    </a:custClr>
    <a:custClr name="ETH 4">
      <a:srgbClr val="72791C"/>
    </a:custClr>
    <a:custClr name="ETH 5">
      <a:srgbClr val="91056A"/>
    </a:custClr>
    <a:custClr name="ETH 6">
      <a:srgbClr val="6F6F6E"/>
    </a:custClr>
    <a:custClr name="ETH 7">
      <a:srgbClr val="A8322D"/>
    </a:custClr>
    <a:custClr name="ETH 8">
      <a:srgbClr val="007A96"/>
    </a:custClr>
    <a:custClr name="ETH 9">
      <a:srgbClr val="956013"/>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9C2C9-B585-4797-9780-58006676A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eth_bericht_ETH_3_en</Template>
  <TotalTime>0</TotalTime>
  <Pages>9</Pages>
  <Words>2432</Words>
  <Characters>13864</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Burgermeister  Julia</dc:creator>
  <cp:lastModifiedBy>Gkonos  Charalampos</cp:lastModifiedBy>
  <cp:revision>2</cp:revision>
  <cp:lastPrinted>2014-06-20T07:49:00Z</cp:lastPrinted>
  <dcterms:created xsi:type="dcterms:W3CDTF">2015-12-15T11:34:00Z</dcterms:created>
  <dcterms:modified xsi:type="dcterms:W3CDTF">2015-12-15T11:34:00Z</dcterms:modified>
</cp:coreProperties>
</file>